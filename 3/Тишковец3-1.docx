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B3BD5" w14:textId="77777777" w:rsidR="00E750D6" w:rsidRDefault="00E750D6" w:rsidP="00E750D6">
      <w:pPr>
        <w:jc w:val="center"/>
        <w:rPr>
          <w:rFonts w:ascii="Times New Roman" w:hAnsi="Times New Roman"/>
          <w:sz w:val="28"/>
          <w:szCs w:val="28"/>
        </w:rPr>
      </w:pPr>
      <w:bookmarkStart w:id="0" w:name="_Hlk99145388"/>
      <w:bookmarkEnd w:id="0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1D32B60" w14:textId="77777777" w:rsidR="00E750D6" w:rsidRDefault="00E750D6" w:rsidP="00E750D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4D33E947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5B8915BE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351408C5" w14:textId="77777777" w:rsidR="00E750D6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5CA132E0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14:paraId="2F2995E4" w14:textId="77777777" w:rsidR="00E750D6" w:rsidRPr="001D7EBC" w:rsidRDefault="00E750D6" w:rsidP="00E750D6">
      <w:pPr>
        <w:rPr>
          <w:rFonts w:ascii="Times New Roman" w:hAnsi="Times New Roman"/>
          <w:sz w:val="28"/>
          <w:szCs w:val="28"/>
        </w:rPr>
      </w:pPr>
    </w:p>
    <w:p w14:paraId="69680F7C" w14:textId="4184EB43" w:rsidR="00E750D6" w:rsidRPr="00EC774E" w:rsidRDefault="00E750D6" w:rsidP="00E750D6">
      <w:pPr>
        <w:jc w:val="center"/>
        <w:rPr>
          <w:rFonts w:ascii="Times New Roman" w:hAnsi="Times New Roman"/>
          <w:bCs/>
          <w:sz w:val="36"/>
          <w:szCs w:val="36"/>
        </w:rPr>
      </w:pPr>
      <w:r w:rsidRPr="008616F0">
        <w:rPr>
          <w:rFonts w:ascii="Times New Roman" w:hAnsi="Times New Roman"/>
          <w:sz w:val="36"/>
          <w:szCs w:val="36"/>
        </w:rPr>
        <w:t xml:space="preserve">Отчет по лабораторной работе № </w:t>
      </w:r>
      <w:r w:rsidR="005D0968" w:rsidRPr="00EC774E">
        <w:rPr>
          <w:rFonts w:ascii="Times New Roman" w:hAnsi="Times New Roman"/>
          <w:bCs/>
          <w:sz w:val="36"/>
          <w:szCs w:val="36"/>
        </w:rPr>
        <w:t>3</w:t>
      </w:r>
    </w:p>
    <w:p w14:paraId="58270912" w14:textId="576462BB" w:rsidR="00E750D6" w:rsidRPr="007B4C45" w:rsidRDefault="00E750D6" w:rsidP="00E750D6">
      <w:pPr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 xml:space="preserve">Тема 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>«</w:t>
      </w:r>
      <w:r w:rsidRPr="007B4C45">
        <w:rPr>
          <w:rFonts w:ascii="Times New Roman" w:hAnsi="Times New Roman"/>
          <w:b/>
          <w:color w:val="000000" w:themeColor="text1"/>
          <w:sz w:val="36"/>
          <w:szCs w:val="36"/>
        </w:rPr>
        <w:t>Решение СЛАУ методами</w:t>
      </w:r>
      <w:r>
        <w:rPr>
          <w:rFonts w:ascii="Times New Roman" w:hAnsi="Times New Roman"/>
          <w:b/>
          <w:color w:val="000000" w:themeColor="text1"/>
          <w:sz w:val="36"/>
          <w:szCs w:val="36"/>
        </w:rPr>
        <w:t xml:space="preserve"> ортогонализации»</w:t>
      </w:r>
    </w:p>
    <w:p w14:paraId="6C93EF7F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0257D3ED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7E69D714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3D6D0C02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1B728F4E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14F0705D" w14:textId="77777777" w:rsidR="00E750D6" w:rsidRPr="001D7EBC" w:rsidRDefault="00E750D6" w:rsidP="00E750D6">
      <w:pPr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Выполнил студент гр. 5030102/20001</w:t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r w:rsidRPr="001D7EBC">
        <w:rPr>
          <w:rFonts w:ascii="Times New Roman" w:hAnsi="Times New Roman"/>
          <w:sz w:val="28"/>
          <w:szCs w:val="28"/>
        </w:rPr>
        <w:tab/>
      </w:r>
      <w:proofErr w:type="spellStart"/>
      <w:r w:rsidRPr="001D7EBC">
        <w:rPr>
          <w:rFonts w:ascii="Times New Roman" w:hAnsi="Times New Roman"/>
          <w:sz w:val="28"/>
          <w:szCs w:val="28"/>
        </w:rPr>
        <w:t>Тишковец</w:t>
      </w:r>
      <w:proofErr w:type="spellEnd"/>
      <w:r w:rsidRPr="001D7EBC">
        <w:rPr>
          <w:rFonts w:ascii="Times New Roman" w:hAnsi="Times New Roman"/>
          <w:sz w:val="28"/>
          <w:szCs w:val="28"/>
        </w:rPr>
        <w:t xml:space="preserve"> 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7EBC">
        <w:rPr>
          <w:rFonts w:ascii="Times New Roman" w:hAnsi="Times New Roman"/>
          <w:sz w:val="28"/>
          <w:szCs w:val="28"/>
        </w:rPr>
        <w:t>Е.</w:t>
      </w:r>
    </w:p>
    <w:p w14:paraId="67136F22" w14:textId="77777777" w:rsidR="00E750D6" w:rsidRPr="001D7EBC" w:rsidRDefault="00E750D6" w:rsidP="00E750D6">
      <w:pPr>
        <w:rPr>
          <w:rFonts w:ascii="Times New Roman" w:hAnsi="Times New Roman"/>
          <w:b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Преподаватель:</w:t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</w:rPr>
        <w:tab/>
      </w:r>
      <w:r w:rsidRPr="001D7EBC">
        <w:rPr>
          <w:rFonts w:ascii="Times New Roman" w:hAnsi="Times New Roman"/>
          <w:sz w:val="28"/>
          <w:szCs w:val="28"/>
        </w:rPr>
        <w:t>Фролов А. С.</w:t>
      </w:r>
    </w:p>
    <w:p w14:paraId="6F9B52E6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34C842CF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01B7BF6B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0137128A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</w:p>
    <w:p w14:paraId="38CEE11F" w14:textId="77777777" w:rsidR="00E750D6" w:rsidRPr="001D7EBC" w:rsidRDefault="00E750D6" w:rsidP="00E750D6">
      <w:pPr>
        <w:jc w:val="center"/>
        <w:rPr>
          <w:rFonts w:ascii="Times New Roman" w:hAnsi="Times New Roman"/>
          <w:sz w:val="24"/>
          <w:szCs w:val="24"/>
        </w:rPr>
      </w:pPr>
    </w:p>
    <w:p w14:paraId="739F3A72" w14:textId="77777777" w:rsidR="00E750D6" w:rsidRPr="001D7EBC" w:rsidRDefault="00E750D6" w:rsidP="00E750D6">
      <w:pPr>
        <w:jc w:val="center"/>
        <w:rPr>
          <w:rFonts w:ascii="Times New Roman" w:hAnsi="Times New Roman"/>
          <w:sz w:val="28"/>
          <w:szCs w:val="28"/>
        </w:rPr>
      </w:pPr>
      <w:r w:rsidRPr="001D7EBC">
        <w:rPr>
          <w:rFonts w:ascii="Times New Roman" w:hAnsi="Times New Roman"/>
          <w:sz w:val="28"/>
          <w:szCs w:val="28"/>
        </w:rPr>
        <w:t>Санкт-Петербург</w:t>
      </w:r>
    </w:p>
    <w:p w14:paraId="3E920C7E" w14:textId="2420EE9E" w:rsidR="00E750D6" w:rsidRDefault="00E750D6" w:rsidP="00E750D6">
      <w:pPr>
        <w:jc w:val="center"/>
        <w:rPr>
          <w:rFonts w:ascii="Times New Roman" w:hAnsi="Times New Roman"/>
          <w:bCs/>
          <w:sz w:val="28"/>
          <w:szCs w:val="28"/>
        </w:rPr>
      </w:pPr>
      <w:r w:rsidRPr="008616F0">
        <w:rPr>
          <w:rFonts w:ascii="Times New Roman" w:hAnsi="Times New Roman"/>
          <w:bCs/>
          <w:sz w:val="28"/>
          <w:szCs w:val="28"/>
        </w:rPr>
        <w:t>2023</w:t>
      </w:r>
    </w:p>
    <w:p w14:paraId="1E6EE663" w14:textId="77777777" w:rsidR="00E750D6" w:rsidRDefault="00E750D6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5D04C76" w14:textId="77777777" w:rsidR="00E750D6" w:rsidRPr="0031308C" w:rsidRDefault="00E750D6" w:rsidP="00E750D6">
      <w:pPr>
        <w:pStyle w:val="a3"/>
        <w:numPr>
          <w:ilvl w:val="0"/>
          <w:numId w:val="1"/>
        </w:numPr>
        <w:jc w:val="center"/>
        <w:rPr>
          <w:rFonts w:ascii="Times New Roman" w:hAnsi="Times New Roman"/>
          <w:b/>
          <w:sz w:val="28"/>
          <w:szCs w:val="28"/>
        </w:rPr>
      </w:pPr>
      <w:r w:rsidRPr="0031308C">
        <w:rPr>
          <w:rFonts w:ascii="Times New Roman" w:hAnsi="Times New Roman"/>
          <w:b/>
          <w:sz w:val="32"/>
          <w:szCs w:val="32"/>
        </w:rPr>
        <w:lastRenderedPageBreak/>
        <w:t>Постановка задачи</w:t>
      </w:r>
    </w:p>
    <w:p w14:paraId="431221DC" w14:textId="409072C2" w:rsidR="00E750D6" w:rsidRPr="000C01E2" w:rsidRDefault="00E750D6" w:rsidP="00E750D6">
      <w:p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Задач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>и</w:t>
      </w:r>
      <w:r w:rsidRPr="000C01E2">
        <w:rPr>
          <w:rFonts w:ascii="Times New Roman" w:hAnsi="Times New Roman"/>
          <w:color w:val="000000" w:themeColor="text1"/>
          <w:sz w:val="28"/>
          <w:szCs w:val="28"/>
          <w:u w:val="single"/>
        </w:rPr>
        <w:t>:</w:t>
      </w:r>
    </w:p>
    <w:p w14:paraId="29A9CA58" w14:textId="2D482DAC" w:rsidR="00E750D6" w:rsidRDefault="00E750D6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Исследовать 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численный метод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нахождения решения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 w:rsidRPr="007B4C45">
        <w:rPr>
          <w:rFonts w:ascii="Times New Roman" w:hAnsi="Times New Roman"/>
          <w:color w:val="000000" w:themeColor="text1"/>
          <w:sz w:val="28"/>
          <w:szCs w:val="28"/>
        </w:rPr>
        <w:t xml:space="preserve"> "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Модифицированный метод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Грама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-Шмидта</w:t>
      </w:r>
      <w:r w:rsidRPr="007B4C45">
        <w:rPr>
          <w:rFonts w:ascii="Times New Roman" w:hAnsi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1CA643C2" w14:textId="6B66AD4F" w:rsidR="00E750D6" w:rsidRDefault="00E750D6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Сравнить эффективность </w:t>
      </w:r>
      <w:r w:rsidR="00831838">
        <w:rPr>
          <w:rFonts w:ascii="Times New Roman" w:hAnsi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одифицированного метода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Грама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-Шмидта с </w:t>
      </w:r>
      <w:r w:rsidR="00831838">
        <w:rPr>
          <w:rFonts w:ascii="Times New Roman" w:hAnsi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/>
          <w:color w:val="000000" w:themeColor="text1"/>
          <w:sz w:val="28"/>
          <w:szCs w:val="28"/>
        </w:rPr>
        <w:t>етодом Гаусса с выбором ведущего элемента по строке.</w:t>
      </w:r>
    </w:p>
    <w:p w14:paraId="37C86577" w14:textId="215FC748" w:rsidR="00E750D6" w:rsidRPr="006318FD" w:rsidRDefault="00E750D6" w:rsidP="006318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sz w:val="32"/>
          <w:szCs w:val="32"/>
        </w:rPr>
      </w:pPr>
      <w:r w:rsidRPr="006318FD">
        <w:rPr>
          <w:rFonts w:ascii="Times New Roman" w:hAnsi="Times New Roman"/>
          <w:b/>
          <w:sz w:val="32"/>
          <w:szCs w:val="32"/>
        </w:rPr>
        <w:t>Описание метода</w:t>
      </w:r>
    </w:p>
    <w:p w14:paraId="22679E50" w14:textId="77777777" w:rsidR="00444881" w:rsidRPr="00444881" w:rsidRDefault="00444881" w:rsidP="00444881">
      <w:pPr>
        <w:rPr>
          <w:rFonts w:ascii="Times New Roman" w:hAnsi="Times New Roman"/>
          <w:sz w:val="28"/>
          <w:szCs w:val="28"/>
          <w:u w:val="single"/>
        </w:rPr>
      </w:pPr>
      <w:r w:rsidRPr="00444881">
        <w:rPr>
          <w:rFonts w:ascii="Times New Roman" w:hAnsi="Times New Roman"/>
          <w:sz w:val="28"/>
          <w:szCs w:val="28"/>
          <w:u w:val="single"/>
        </w:rPr>
        <w:t>Основная идея метода:</w:t>
      </w:r>
    </w:p>
    <w:p w14:paraId="6394AF16" w14:textId="3CF0B318" w:rsidR="00377B9A" w:rsidRDefault="00444881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Для решения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 используют методы ортогонализации, в частности метод Грама-Шмидта.</w:t>
      </w:r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 Основная идея заключается в разложении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 на произведение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</m:t>
        </m:r>
      </m:oMath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 и верхне</w:t>
      </w:r>
      <w:r w:rsidR="00A0319C">
        <w:rPr>
          <w:rFonts w:ascii="Times New Roman" w:hAnsi="Times New Roman"/>
          <w:color w:val="000000" w:themeColor="text1"/>
          <w:sz w:val="28"/>
          <w:szCs w:val="28"/>
        </w:rPr>
        <w:t xml:space="preserve">й </w:t>
      </w:r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треугольной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</m:oMath>
      <w:r w:rsidR="00C36905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="001018F2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Тогда исходное уравнение можно записать в следующем виде: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QRx=b</m:t>
        </m:r>
      </m:oMath>
      <w:r w:rsidR="001018F2" w:rsidRPr="001018F2">
        <w:rPr>
          <w:rFonts w:ascii="Times New Roman" w:hAnsi="Times New Roman"/>
          <w:color w:val="000000" w:themeColor="text1"/>
          <w:sz w:val="28"/>
          <w:szCs w:val="28"/>
        </w:rPr>
        <w:t xml:space="preserve">, откуда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 w:rsidR="001018F2" w:rsidRPr="001018F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198147C" w14:textId="6AE7FF0B" w:rsidR="002D67A2" w:rsidRPr="00EC774E" w:rsidRDefault="002D67A2" w:rsidP="00E750D6">
      <w:pPr>
        <w:rPr>
          <w:rFonts w:ascii="Times New Roman" w:hAnsi="Times New Roman"/>
          <w:color w:val="000000" w:themeColor="text1"/>
          <w:sz w:val="36"/>
          <w:szCs w:val="36"/>
        </w:rPr>
      </w:pPr>
      <w:r w:rsidRPr="00C36905">
        <w:rPr>
          <w:rFonts w:ascii="Times New Roman" w:hAnsi="Times New Roman"/>
          <w:color w:val="000000" w:themeColor="text1"/>
          <w:sz w:val="28"/>
          <w:szCs w:val="28"/>
        </w:rPr>
        <w:t xml:space="preserve">Однако данный метод обладает существенным недостатком, который выражается в том, что алгоритм оказывается малоустойчивым по отношению к ошибкам задания </w:t>
      </w:r>
      <w:proofErr w:type="spellStart"/>
      <w:r w:rsidRPr="00C36905">
        <w:rPr>
          <w:rFonts w:ascii="Times New Roman" w:hAnsi="Times New Roman"/>
          <w:color w:val="000000" w:themeColor="text1"/>
          <w:sz w:val="28"/>
          <w:szCs w:val="28"/>
        </w:rPr>
        <w:t>ортонормируемых</w:t>
      </w:r>
      <w:proofErr w:type="spellEnd"/>
      <w:r w:rsidRPr="00C36905">
        <w:rPr>
          <w:rFonts w:ascii="Times New Roman" w:hAnsi="Times New Roman"/>
          <w:color w:val="000000" w:themeColor="text1"/>
          <w:sz w:val="28"/>
          <w:szCs w:val="28"/>
        </w:rPr>
        <w:t xml:space="preserve"> векторов. </w:t>
      </w:r>
      <w:r w:rsidR="0067525B" w:rsidRPr="0067525B">
        <w:rPr>
          <w:rFonts w:ascii="Times New Roman" w:hAnsi="Times New Roman"/>
          <w:color w:val="000000" w:themeColor="text1"/>
          <w:sz w:val="28"/>
          <w:szCs w:val="28"/>
        </w:rPr>
        <w:t xml:space="preserve">По сути, в классическом алгоритме каждый </w:t>
      </w:r>
      <w:r w:rsidR="00EC774E">
        <w:rPr>
          <w:rFonts w:ascii="Times New Roman" w:hAnsi="Times New Roman"/>
          <w:color w:val="000000" w:themeColor="text1"/>
          <w:sz w:val="28"/>
          <w:szCs w:val="28"/>
        </w:rPr>
        <w:t>следующий вектор</w:t>
      </w:r>
      <w:r w:rsidR="0067525B" w:rsidRPr="0067525B">
        <w:rPr>
          <w:rFonts w:ascii="Times New Roman" w:hAnsi="Times New Roman"/>
          <w:color w:val="000000" w:themeColor="text1"/>
          <w:sz w:val="28"/>
          <w:szCs w:val="28"/>
        </w:rPr>
        <w:t xml:space="preserve"> вычисляется ортогональным ко всем предыдущим векторам, что приводит к накоплению большой вычислительной ошибки. </w:t>
      </w:r>
      <w:r w:rsidRPr="00C36905">
        <w:rPr>
          <w:rFonts w:ascii="Times New Roman" w:hAnsi="Times New Roman"/>
          <w:color w:val="000000" w:themeColor="text1"/>
          <w:sz w:val="28"/>
          <w:szCs w:val="28"/>
        </w:rPr>
        <w:t xml:space="preserve">Неустойчивость данного алгоритма можно существенно уменьшить, воспользовавшись модифицированным методом </w:t>
      </w:r>
      <w:proofErr w:type="spellStart"/>
      <w:r w:rsidRPr="00C36905">
        <w:rPr>
          <w:rFonts w:ascii="Times New Roman" w:hAnsi="Times New Roman"/>
          <w:color w:val="000000" w:themeColor="text1"/>
          <w:sz w:val="28"/>
          <w:szCs w:val="28"/>
        </w:rPr>
        <w:t>Грама</w:t>
      </w:r>
      <w:proofErr w:type="spellEnd"/>
      <w:r w:rsidRPr="00C36905">
        <w:rPr>
          <w:rFonts w:ascii="Times New Roman" w:hAnsi="Times New Roman"/>
          <w:color w:val="000000" w:themeColor="text1"/>
          <w:sz w:val="28"/>
          <w:szCs w:val="28"/>
        </w:rPr>
        <w:t>-Шмидта.</w:t>
      </w:r>
      <w:r w:rsidR="00EC774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C774E" w:rsidRPr="00EC774E">
        <w:rPr>
          <w:rFonts w:ascii="Times New Roman" w:hAnsi="Times New Roman"/>
          <w:color w:val="000000" w:themeColor="text1"/>
          <w:sz w:val="28"/>
          <w:szCs w:val="28"/>
        </w:rPr>
        <w:t xml:space="preserve">В модифицированном алгоритме процедура ортогонализации </w:t>
      </w:r>
      <w:commentRangeStart w:id="2"/>
      <w:r w:rsidR="00EC774E" w:rsidRPr="00EC774E">
        <w:rPr>
          <w:rFonts w:ascii="Times New Roman" w:hAnsi="Times New Roman"/>
          <w:color w:val="000000" w:themeColor="text1"/>
          <w:sz w:val="28"/>
          <w:szCs w:val="28"/>
        </w:rPr>
        <w:t>осуществляется только относительно одного предыдущего вектора, а не всех</w:t>
      </w:r>
      <w:commentRangeEnd w:id="2"/>
      <w:r w:rsidR="00C75F20">
        <w:rPr>
          <w:rStyle w:val="a5"/>
        </w:rPr>
        <w:commentReference w:id="2"/>
      </w:r>
      <w:r w:rsidR="00EC774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B359338" w14:textId="77777777" w:rsidR="002D67A2" w:rsidRDefault="001018F2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Опишем подробнее процесс получения матриц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Q 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</m:oMath>
      <w:r w:rsidR="00377B9A">
        <w:rPr>
          <w:rFonts w:ascii="Times New Roman" w:hAnsi="Times New Roman"/>
          <w:color w:val="000000" w:themeColor="text1"/>
          <w:sz w:val="28"/>
          <w:szCs w:val="28"/>
        </w:rPr>
        <w:t xml:space="preserve"> на примере квадратной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9C3A27"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9C3A27"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/>
        </m:r>
        <w:proofErr w:type="gramStart"/>
        <m:r>
          <w:rPr>
            <w:rFonts w:ascii="Cambria Math" w:hAnsi="Cambria Math"/>
            <w:color w:val="000000" w:themeColor="text1"/>
            <w:sz w:val="28"/>
            <w:szCs w:val="28"/>
          </w:rPr>
          <m:t/>
        </m:r>
      </m:oMath>
      <w:r w:rsidR="009C3A27"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gramEnd"/>
      <w:r w:rsidR="009C3A27">
        <w:rPr>
          <w:rFonts w:ascii="Times New Roman" w:hAnsi="Times New Roman"/>
          <w:color w:val="000000" w:themeColor="text1"/>
          <w:sz w:val="28"/>
          <w:szCs w:val="28"/>
        </w:rPr>
        <w:t xml:space="preserve">ый столбец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</m:oMath>
      <w:r w:rsidR="009C3A2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4494516" w14:textId="79764847" w:rsidR="007C393B" w:rsidRDefault="009C3A27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Столбцы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 образуют базис в трех</w:t>
      </w:r>
      <w:del w:id="3" w:author="Alexey Frolov" w:date="2023-11-02T15:57:00Z">
        <w:r w:rsidRPr="009C3A27" w:rsidDel="00C75F20">
          <w:rPr>
            <w:rFonts w:ascii="Times New Roman" w:hAnsi="Times New Roman"/>
            <w:color w:val="000000" w:themeColor="text1"/>
            <w:sz w:val="28"/>
            <w:szCs w:val="28"/>
          </w:rPr>
          <w:softHyphen/>
        </w:r>
      </w:del>
      <w:r w:rsidRPr="009C3A27">
        <w:rPr>
          <w:rFonts w:ascii="Times New Roman" w:hAnsi="Times New Roman"/>
          <w:color w:val="000000" w:themeColor="text1"/>
          <w:sz w:val="28"/>
          <w:szCs w:val="28"/>
        </w:rPr>
        <w:t>мерном пространстве, так как они линейно независимы и их количество совпадает с размерностью пространства.</w:t>
      </w:r>
      <w:r w:rsidR="007C393B" w:rsidRPr="007C393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C393B"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Построим ортонормированный базис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7C393B"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7C393B"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  <w:r w:rsidR="007C393B" w:rsidRPr="009C3A27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0799D7B6" w14:textId="0ABF1529" w:rsidR="007C393B" w:rsidRDefault="0067525B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Для начала:</w:t>
      </w:r>
      <w:r w:rsidR="007C393B" w:rsidRPr="007C393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</m:oMath>
    </w:p>
    <w:p w14:paraId="4A9528AC" w14:textId="4209A8B4" w:rsidR="002D67A2" w:rsidRPr="0067525B" w:rsidRDefault="002D67A2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C393B">
        <w:rPr>
          <w:rFonts w:ascii="Times New Roman" w:hAnsi="Times New Roman"/>
          <w:color w:val="000000" w:themeColor="text1"/>
          <w:sz w:val="28"/>
          <w:szCs w:val="28"/>
          <w:u w:val="single"/>
        </w:rPr>
        <w:t>Первый вектор ортонормированного базиса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Pr="002D67A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B85B46" w:rsidRPr="00B85B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85B46">
        <w:rPr>
          <w:rFonts w:ascii="Times New Roman" w:hAnsi="Times New Roman"/>
          <w:color w:val="000000" w:themeColor="text1"/>
          <w:sz w:val="28"/>
          <w:szCs w:val="28"/>
        </w:rPr>
        <w:t>Теперь</w:t>
      </w:r>
      <w:r w:rsidR="00B85B46" w:rsidRPr="0067525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423A9EB3" w14:textId="78CAF389" w:rsidR="002D67A2" w:rsidRPr="00B85B46" w:rsidRDefault="00C55097" w:rsidP="00E750D6">
      <w:pPr>
        <w:rPr>
          <w:rFonts w:ascii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</m:oMath>
      </m:oMathPara>
    </w:p>
    <w:p w14:paraId="1579F49B" w14:textId="02A99D67" w:rsidR="00B85B46" w:rsidRPr="00B85B46" w:rsidRDefault="00C55097" w:rsidP="00E750D6">
      <w:pP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1</m:t>
              </m:r>
            </m:sub>
          </m:sSub>
        </m:oMath>
      </m:oMathPara>
    </w:p>
    <w:p w14:paraId="37E13A6E" w14:textId="77777777" w:rsidR="00B85B46" w:rsidRDefault="00B85B46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C393B">
        <w:rPr>
          <w:rFonts w:ascii="Times New Roman" w:hAnsi="Times New Roman"/>
          <w:color w:val="000000" w:themeColor="text1"/>
          <w:sz w:val="28"/>
          <w:szCs w:val="28"/>
          <w:u w:val="single"/>
        </w:rPr>
        <w:lastRenderedPageBreak/>
        <w:t>Второй вектор ортонормированного базиса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den>
        </m:f>
      </m:oMath>
      <w:r w:rsidRPr="002D67A2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B85B4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Теперь:</w:t>
      </w:r>
    </w:p>
    <w:p w14:paraId="262F7FA5" w14:textId="403DE53A" w:rsidR="00B85B46" w:rsidRPr="0067525B" w:rsidRDefault="00C55097" w:rsidP="00B85B46">
      <w:pPr>
        <w:rPr>
          <w:rFonts w:ascii="Times New Roman" w:hAnsi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proj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b>
          </m:sSub>
        </m:oMath>
      </m:oMathPara>
    </w:p>
    <w:p w14:paraId="76E26E0F" w14:textId="61FBCE91" w:rsidR="0067525B" w:rsidRPr="00B85B46" w:rsidRDefault="0067525B" w:rsidP="00B85B46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C393B">
        <w:rPr>
          <w:rFonts w:ascii="Times New Roman" w:hAnsi="Times New Roman"/>
          <w:color w:val="000000" w:themeColor="text1"/>
          <w:sz w:val="28"/>
          <w:szCs w:val="28"/>
          <w:u w:val="single"/>
        </w:rPr>
        <w:t>Наконец, третий вектор ортонормированного базиса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den>
        </m:f>
      </m:oMath>
      <w:r w:rsidRPr="002D67A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2978D80" w14:textId="77777777" w:rsidR="0067525B" w:rsidRDefault="0067525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Тогда матрицы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rFonts w:ascii="Times New Roman" w:hAnsi="Times New Roman"/>
          <w:bCs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</m:oMath>
      <w:r w:rsidRPr="0067525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будут выглядеть следующим образом:</w:t>
      </w:r>
    </w:p>
    <w:p w14:paraId="3162FE46" w14:textId="77777777" w:rsidR="0067525B" w:rsidRDefault="0067525B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9C3A27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/>
        </m:r>
        <w:proofErr w:type="gramStart"/>
        <m:r>
          <w:rPr>
            <w:rFonts w:ascii="Cambria Math" w:hAnsi="Cambria Math"/>
            <w:color w:val="000000" w:themeColor="text1"/>
            <w:sz w:val="28"/>
            <w:szCs w:val="28"/>
          </w:rPr>
          <m:t/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ый столбец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377E86BA" w14:textId="77777777" w:rsidR="00EC774E" w:rsidRPr="00EC774E" w:rsidRDefault="007C393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A1586D" w14:textId="77777777" w:rsidR="00EC774E" w:rsidRDefault="00EC774E" w:rsidP="00EC774E">
      <w:pPr>
        <w:rPr>
          <w:rFonts w:ascii="Times New Roman" w:hAnsi="Times New Roman"/>
          <w:sz w:val="28"/>
          <w:szCs w:val="28"/>
          <w:u w:val="single"/>
        </w:rPr>
      </w:pPr>
    </w:p>
    <w:p w14:paraId="0C035DD2" w14:textId="3E50678D" w:rsidR="00EC774E" w:rsidRPr="007D610A" w:rsidRDefault="00EC774E" w:rsidP="00EC774E">
      <w:pPr>
        <w:rPr>
          <w:rFonts w:ascii="Times New Roman" w:hAnsi="Times New Roman"/>
          <w:sz w:val="28"/>
          <w:szCs w:val="28"/>
        </w:rPr>
      </w:pPr>
      <w:r w:rsidRPr="0012666E">
        <w:rPr>
          <w:rFonts w:ascii="Times New Roman" w:hAnsi="Times New Roman"/>
          <w:sz w:val="28"/>
          <w:szCs w:val="28"/>
          <w:u w:val="single"/>
        </w:rPr>
        <w:t>Условия применимости метода:</w:t>
      </w:r>
    </w:p>
    <w:p w14:paraId="24AB8ED2" w14:textId="46D083EC" w:rsidR="00E750D6" w:rsidRDefault="00EC774E" w:rsidP="00EC774E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применения модифицированного метода </w:t>
      </w:r>
      <w:proofErr w:type="spellStart"/>
      <w:r>
        <w:rPr>
          <w:rFonts w:ascii="Times New Roman" w:hAnsi="Times New Roman"/>
          <w:sz w:val="28"/>
          <w:szCs w:val="28"/>
        </w:rPr>
        <w:t>Грама</w:t>
      </w:r>
      <w:proofErr w:type="spellEnd"/>
      <w:r>
        <w:rPr>
          <w:rFonts w:ascii="Times New Roman" w:hAnsi="Times New Roman"/>
          <w:sz w:val="28"/>
          <w:szCs w:val="28"/>
        </w:rPr>
        <w:t xml:space="preserve">-Шмидта необходимо и достаточно, чтобы 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rFonts w:ascii="Times New Roman" w:hAnsi="Times New Roman"/>
          <w:sz w:val="28"/>
          <w:szCs w:val="28"/>
        </w:rPr>
        <w:t xml:space="preserve"> была невырожденной.</w:t>
      </w:r>
      <w:r w:rsidR="00E750D6">
        <w:rPr>
          <w:rFonts w:ascii="Times New Roman" w:hAnsi="Times New Roman"/>
          <w:bCs/>
          <w:sz w:val="28"/>
          <w:szCs w:val="28"/>
        </w:rPr>
        <w:br w:type="page"/>
      </w:r>
    </w:p>
    <w:p w14:paraId="6AA3E64E" w14:textId="1F799759" w:rsidR="006318FD" w:rsidRPr="006318FD" w:rsidRDefault="006318FD" w:rsidP="006318F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6318FD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Результаты исследования метода</w:t>
      </w:r>
    </w:p>
    <w:p w14:paraId="07EECB98" w14:textId="77777777" w:rsidR="006318FD" w:rsidRDefault="006318FD" w:rsidP="006318FD">
      <w:pPr>
        <w:spacing w:after="160"/>
        <w:rPr>
          <w:rFonts w:ascii="Times New Roman" w:hAnsi="Times New Roman"/>
          <w:sz w:val="28"/>
          <w:szCs w:val="28"/>
        </w:rPr>
      </w:pPr>
    </w:p>
    <w:p w14:paraId="7E097C5A" w14:textId="36131D15" w:rsidR="006318FD" w:rsidRPr="00366DC9" w:rsidRDefault="006318FD" w:rsidP="00366DC9">
      <w:pPr>
        <w:pStyle w:val="a3"/>
        <w:numPr>
          <w:ilvl w:val="1"/>
          <w:numId w:val="1"/>
        </w:numPr>
        <w:spacing w:after="160"/>
        <w:ind w:left="0" w:firstLine="0"/>
        <w:rPr>
          <w:rFonts w:ascii="Times New Roman" w:hAnsi="Times New Roman"/>
          <w:sz w:val="28"/>
          <w:szCs w:val="28"/>
        </w:rPr>
      </w:pPr>
      <w:r w:rsidRPr="00366DC9">
        <w:rPr>
          <w:rFonts w:ascii="Times New Roman" w:hAnsi="Times New Roman"/>
          <w:sz w:val="28"/>
          <w:szCs w:val="28"/>
        </w:rPr>
        <w:t xml:space="preserve">Для исследования зависимости времени исполнения метода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366DC9">
        <w:rPr>
          <w:rFonts w:ascii="Times New Roman" w:hAnsi="Times New Roman"/>
          <w:sz w:val="28"/>
          <w:szCs w:val="28"/>
        </w:rPr>
        <w:t xml:space="preserve"> от размерности матрицы </w:t>
      </w:r>
      <w:r w:rsidRPr="00366DC9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Pr="00366DC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66DC9">
        <w:rPr>
          <w:rFonts w:ascii="Times New Roman" w:hAnsi="Times New Roman"/>
          <w:sz w:val="28"/>
          <w:szCs w:val="28"/>
        </w:rPr>
        <w:t>будем создавать матрицы</w:t>
      </w:r>
      <w:r w:rsidR="00831838" w:rsidRPr="00366DC9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66DC9">
        <w:rPr>
          <w:rFonts w:ascii="Times New Roman" w:hAnsi="Times New Roman"/>
          <w:sz w:val="28"/>
          <w:szCs w:val="28"/>
        </w:rPr>
        <w:t xml:space="preserve"> различных размерностей, заполненные случайными числами.</w:t>
      </w:r>
    </w:p>
    <w:p w14:paraId="4CF48A52" w14:textId="367CE351" w:rsidR="006318FD" w:rsidRPr="006318FD" w:rsidRDefault="006318FD" w:rsidP="006318FD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Размерность будем менять в промежутке [10;</w:t>
      </w:r>
      <w:r>
        <w:rPr>
          <w:rFonts w:ascii="Times New Roman" w:hAnsi="Times New Roman"/>
          <w:sz w:val="28"/>
          <w:szCs w:val="28"/>
        </w:rPr>
        <w:t>1280</w:t>
      </w:r>
      <w:r w:rsidRPr="006318FD">
        <w:rPr>
          <w:rFonts w:ascii="Times New Roman" w:hAnsi="Times New Roman"/>
          <w:sz w:val="28"/>
          <w:szCs w:val="28"/>
        </w:rPr>
        <w:t>] – каждая следующая матрица имеет в 2 раза больше строк, чем предыдущая.</w:t>
      </w:r>
    </w:p>
    <w:p w14:paraId="5C6B4EEB" w14:textId="77777777" w:rsidR="006318FD" w:rsidRPr="006318FD" w:rsidRDefault="006318FD" w:rsidP="006318FD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 xml:space="preserve">График будем строить </w:t>
      </w:r>
      <w:commentRangeStart w:id="4"/>
      <w:r w:rsidRPr="006318FD">
        <w:rPr>
          <w:rFonts w:ascii="Times New Roman" w:hAnsi="Times New Roman"/>
          <w:sz w:val="28"/>
          <w:szCs w:val="28"/>
        </w:rPr>
        <w:t>в логарифмических осях</w:t>
      </w:r>
      <w:commentRangeEnd w:id="4"/>
      <w:r w:rsidR="00C75F20">
        <w:rPr>
          <w:rStyle w:val="a5"/>
        </w:rPr>
        <w:commentReference w:id="4"/>
      </w:r>
      <w:r w:rsidRPr="006318FD">
        <w:rPr>
          <w:rFonts w:ascii="Times New Roman" w:hAnsi="Times New Roman"/>
          <w:sz w:val="28"/>
          <w:szCs w:val="28"/>
        </w:rPr>
        <w:t>.</w:t>
      </w:r>
    </w:p>
    <w:p w14:paraId="49A9CDFC" w14:textId="56EEFD12" w:rsidR="00E750D6" w:rsidRPr="008616F0" w:rsidRDefault="00831838" w:rsidP="00A208A3">
      <w:pPr>
        <w:ind w:left="-426"/>
        <w:rPr>
          <w:rFonts w:ascii="Times New Roman" w:hAnsi="Times New Roman"/>
          <w:bCs/>
          <w:sz w:val="28"/>
          <w:szCs w:val="28"/>
        </w:rPr>
      </w:pPr>
      <w:r w:rsidRPr="00831838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296F7D96" wp14:editId="25D46AB7">
            <wp:extent cx="6105525" cy="4328795"/>
            <wp:effectExtent l="0" t="0" r="9525" b="0"/>
            <wp:docPr id="615279297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79297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6343" w14:textId="61837559" w:rsidR="00831838" w:rsidRDefault="00831838" w:rsidP="0083183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графику видно, что зависимость времени выполнения метода кубическая: увеличение размерности матрицы в 10 раз увеличивает временные затраты </w:t>
      </w:r>
      <w:ins w:id="5" w:author="Alexey Frolov" w:date="2023-11-02T15:59:00Z">
        <w:r w:rsidR="00C75F20">
          <w:rPr>
            <w:rFonts w:ascii="Times New Roman" w:hAnsi="Times New Roman"/>
            <w:sz w:val="28"/>
            <w:szCs w:val="28"/>
          </w:rPr>
          <w:t xml:space="preserve">примерно </w:t>
        </w:r>
      </w:ins>
      <w:r>
        <w:rPr>
          <w:rFonts w:ascii="Times New Roman" w:hAnsi="Times New Roman"/>
          <w:sz w:val="28"/>
          <w:szCs w:val="28"/>
        </w:rPr>
        <w:t xml:space="preserve">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ascii="Times New Roman" w:hAnsi="Times New Roman"/>
          <w:sz w:val="28"/>
          <w:szCs w:val="28"/>
        </w:rPr>
        <w:t xml:space="preserve">раз, что в точности согласуется с теорией – для нахождения решения с помощью модифицированного метода Грама-Шмидта требуется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w:commentRangeStart w:id="6"/>
            <m:r>
              <w:rPr>
                <w:rFonts w:ascii="Cambria Math" w:hAnsi="Cambria Math"/>
                <w:sz w:val="28"/>
                <w:szCs w:val="28"/>
              </w:rPr>
              <m:t>2</m:t>
            </m:r>
            <w:commentRangeEnd w:id="6"/>
            <m:r>
              <m:rPr>
                <m:sty m:val="p"/>
              </m:rPr>
              <w:rPr>
                <w:rStyle w:val="a5"/>
              </w:rPr>
              <w:commentReference w:id="6"/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88639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арифметических операций.</w:t>
      </w:r>
    </w:p>
    <w:p w14:paraId="19FDBC01" w14:textId="403849E8" w:rsidR="00831838" w:rsidRDefault="0083183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A781A47" w14:textId="21699EC8" w:rsidR="00831838" w:rsidRDefault="00831838" w:rsidP="0083183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Теперь сравним</w:t>
      </w:r>
      <w:r w:rsidR="005C10B7">
        <w:rPr>
          <w:rFonts w:ascii="Times New Roman" w:hAnsi="Times New Roman"/>
          <w:sz w:val="28"/>
          <w:szCs w:val="28"/>
        </w:rPr>
        <w:t xml:space="preserve"> временные затраты на выполнение</w:t>
      </w:r>
      <w:r>
        <w:rPr>
          <w:rFonts w:ascii="Times New Roman" w:hAnsi="Times New Roman"/>
          <w:sz w:val="28"/>
          <w:szCs w:val="28"/>
        </w:rPr>
        <w:t xml:space="preserve"> модифицированн</w:t>
      </w:r>
      <w:r w:rsidR="005C10B7">
        <w:rPr>
          <w:rFonts w:ascii="Times New Roman" w:hAnsi="Times New Roman"/>
          <w:sz w:val="28"/>
          <w:szCs w:val="28"/>
        </w:rPr>
        <w:t>ого</w:t>
      </w:r>
      <w:r>
        <w:rPr>
          <w:rFonts w:ascii="Times New Roman" w:hAnsi="Times New Roman"/>
          <w:sz w:val="28"/>
          <w:szCs w:val="28"/>
        </w:rPr>
        <w:t xml:space="preserve"> метод</w:t>
      </w:r>
      <w:r w:rsidR="005C10B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Грама</w:t>
      </w:r>
      <w:proofErr w:type="spellEnd"/>
      <w:r>
        <w:rPr>
          <w:rFonts w:ascii="Times New Roman" w:hAnsi="Times New Roman"/>
          <w:sz w:val="28"/>
          <w:szCs w:val="28"/>
        </w:rPr>
        <w:t xml:space="preserve">-Шмидта </w:t>
      </w:r>
      <w:proofErr w:type="gramStart"/>
      <w:r w:rsidR="005C10B7">
        <w:rPr>
          <w:rFonts w:ascii="Times New Roman" w:hAnsi="Times New Roman"/>
          <w:sz w:val="28"/>
          <w:szCs w:val="28"/>
        </w:rPr>
        <w:t>с временными затратами на выполнение</w:t>
      </w:r>
      <w:r>
        <w:rPr>
          <w:rFonts w:ascii="Times New Roman" w:hAnsi="Times New Roman"/>
          <w:sz w:val="28"/>
          <w:szCs w:val="28"/>
        </w:rPr>
        <w:t xml:space="preserve"> метод</w:t>
      </w:r>
      <w:r w:rsidR="005C10B7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Гаусса с выбором ведущего элемента по строке</w:t>
      </w:r>
      <w:r w:rsidR="005C10B7">
        <w:rPr>
          <w:rFonts w:ascii="Times New Roman" w:hAnsi="Times New Roman"/>
          <w:sz w:val="28"/>
          <w:szCs w:val="28"/>
        </w:rPr>
        <w:t xml:space="preserve"> для матриц</w:t>
      </w:r>
      <w:proofErr w:type="gramEnd"/>
      <w:r w:rsidR="005C10B7">
        <w:rPr>
          <w:rFonts w:ascii="Times New Roman" w:hAnsi="Times New Roman"/>
          <w:sz w:val="28"/>
          <w:szCs w:val="28"/>
        </w:rPr>
        <w:t xml:space="preserve"> одинаковых размерностей.</w:t>
      </w:r>
    </w:p>
    <w:p w14:paraId="7BB94AE1" w14:textId="1D73D95C" w:rsidR="005C10B7" w:rsidRDefault="005C10B7" w:rsidP="005C10B7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График</w:t>
      </w:r>
      <w:r>
        <w:rPr>
          <w:rFonts w:ascii="Times New Roman" w:hAnsi="Times New Roman"/>
          <w:sz w:val="28"/>
          <w:szCs w:val="28"/>
        </w:rPr>
        <w:t xml:space="preserve"> зависимости</w:t>
      </w:r>
      <w:r w:rsidRPr="006318FD">
        <w:rPr>
          <w:rFonts w:ascii="Times New Roman" w:hAnsi="Times New Roman"/>
          <w:sz w:val="28"/>
          <w:szCs w:val="28"/>
        </w:rPr>
        <w:t xml:space="preserve"> будем строить в логарифмических осях.</w:t>
      </w:r>
    </w:p>
    <w:p w14:paraId="5088FEC4" w14:textId="0569EBD7" w:rsidR="00872BCC" w:rsidRDefault="00366DC9" w:rsidP="00A208A3">
      <w:pPr>
        <w:spacing w:after="160" w:line="259" w:lineRule="auto"/>
        <w:ind w:left="-426"/>
        <w:rPr>
          <w:rFonts w:ascii="Times New Roman" w:hAnsi="Times New Roman"/>
          <w:sz w:val="28"/>
          <w:szCs w:val="28"/>
        </w:rPr>
      </w:pPr>
      <w:r w:rsidRPr="008318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8956A5" wp14:editId="1BE0021B">
            <wp:extent cx="6115050" cy="4271645"/>
            <wp:effectExtent l="0" t="0" r="0" b="0"/>
            <wp:docPr id="1904217283" name="Рисунок 1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17283" name="Рисунок 1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90" cy="42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5854" w14:textId="4765E4B1" w:rsidR="005C10B7" w:rsidRDefault="005C10B7" w:rsidP="005C10B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графика видно, что для </w:t>
      </w:r>
      <w:r w:rsidR="00366DC9">
        <w:rPr>
          <w:rFonts w:ascii="Times New Roman" w:hAnsi="Times New Roman"/>
          <w:sz w:val="28"/>
          <w:szCs w:val="28"/>
        </w:rPr>
        <w:t xml:space="preserve">матрицы одной размерности модифицированному методу </w:t>
      </w:r>
      <w:proofErr w:type="spellStart"/>
      <w:r w:rsidR="00366DC9">
        <w:rPr>
          <w:rFonts w:ascii="Times New Roman" w:hAnsi="Times New Roman"/>
          <w:sz w:val="28"/>
          <w:szCs w:val="28"/>
        </w:rPr>
        <w:t>Грама</w:t>
      </w:r>
      <w:proofErr w:type="spellEnd"/>
      <w:r w:rsidR="00366DC9">
        <w:rPr>
          <w:rFonts w:ascii="Times New Roman" w:hAnsi="Times New Roman"/>
          <w:sz w:val="28"/>
          <w:szCs w:val="28"/>
        </w:rPr>
        <w:t xml:space="preserve">-Шмидта </w:t>
      </w:r>
      <w:r>
        <w:rPr>
          <w:rFonts w:ascii="Times New Roman" w:hAnsi="Times New Roman"/>
          <w:sz w:val="28"/>
          <w:szCs w:val="28"/>
        </w:rPr>
        <w:t>требуется больше временных затрат, чем метод</w:t>
      </w:r>
      <w:r w:rsidR="00366DC9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Гаусса с выбором </w:t>
      </w:r>
      <w:commentRangeStart w:id="7"/>
      <w:r>
        <w:rPr>
          <w:rFonts w:ascii="Times New Roman" w:hAnsi="Times New Roman"/>
          <w:sz w:val="28"/>
          <w:szCs w:val="28"/>
        </w:rPr>
        <w:t>ведущего элемента по строке</w:t>
      </w:r>
      <w:commentRangeEnd w:id="7"/>
      <w:r w:rsidR="00C75F20">
        <w:rPr>
          <w:rStyle w:val="a5"/>
        </w:rPr>
        <w:commentReference w:id="7"/>
      </w:r>
      <w:r>
        <w:rPr>
          <w:rFonts w:ascii="Times New Roman" w:hAnsi="Times New Roman"/>
          <w:sz w:val="28"/>
          <w:szCs w:val="28"/>
        </w:rPr>
        <w:t>.</w:t>
      </w:r>
    </w:p>
    <w:p w14:paraId="2996036E" w14:textId="7B0E57F7" w:rsidR="00366DC9" w:rsidRDefault="00366DC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F238FBD" w14:textId="77777777" w:rsidR="001231D9" w:rsidRPr="001231D9" w:rsidRDefault="00366DC9" w:rsidP="00366DC9">
      <w:pPr>
        <w:pStyle w:val="a3"/>
        <w:numPr>
          <w:ilvl w:val="1"/>
          <w:numId w:val="1"/>
        </w:numPr>
        <w:spacing w:after="160" w:line="259" w:lineRule="auto"/>
        <w:ind w:left="0" w:firstLine="0"/>
        <w:rPr>
          <w:rFonts w:ascii="Times New Roman" w:hAnsi="Times New Roman"/>
          <w:sz w:val="28"/>
          <w:szCs w:val="28"/>
        </w:rPr>
      </w:pPr>
      <w:r w:rsidRPr="0031308C">
        <w:rPr>
          <w:rFonts w:ascii="Times New Roman" w:hAnsi="Times New Roman"/>
          <w:sz w:val="28"/>
          <w:szCs w:val="28"/>
        </w:rPr>
        <w:lastRenderedPageBreak/>
        <w:t xml:space="preserve">Для исследования зависимости 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>абсолютной погрешности решения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невязки</w:t>
      </w:r>
      <w:r w:rsidRPr="0031308C">
        <w:rPr>
          <w:rFonts w:ascii="Times New Roman" w:hAnsi="Times New Roman"/>
          <w:color w:val="000000" w:themeColor="text1"/>
          <w:sz w:val="28"/>
          <w:szCs w:val="28"/>
        </w:rPr>
        <w:t xml:space="preserve"> от числа обусловленности матрицы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будем строить квадратную матрицу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10×10</m:t>
            </m:r>
          </m:sub>
        </m:sSub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определенными числами обусловленности при помощи ортогональной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и диагональной матрицы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с собственными числами на диагонали. Тогда матрица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w:bookmarkStart w:id="8" w:name="_Hlk148129405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D</m:t>
        </m:r>
        <w:bookmarkEnd w:id="8"/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Q</m:t>
        </m:r>
      </m:oMath>
      <w:r w:rsidRPr="0060353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F68AFE5" w14:textId="039D03B7" w:rsidR="001231D9" w:rsidRDefault="00366DC9" w:rsidP="001231D9">
      <w:pPr>
        <w:pStyle w:val="a3"/>
        <w:spacing w:after="160" w:line="259" w:lineRule="auto"/>
        <w:ind w:left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Столбец точных решений</w:t>
      </w:r>
      <w:r w:rsidR="00A208A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 задается как последовательность </w:t>
      </w:r>
      <w:r w:rsidR="001231D9">
        <w:rPr>
          <w:rFonts w:ascii="Times New Roman" w:hAnsi="Times New Roman"/>
          <w:color w:val="000000" w:themeColor="text1"/>
          <w:sz w:val="28"/>
          <w:szCs w:val="28"/>
        </w:rPr>
        <w:t xml:space="preserve">целых </w:t>
      </w:r>
      <w:r>
        <w:rPr>
          <w:rFonts w:ascii="Times New Roman" w:hAnsi="Times New Roman"/>
          <w:color w:val="000000" w:themeColor="text1"/>
          <w:sz w:val="28"/>
          <w:szCs w:val="28"/>
        </w:rPr>
        <w:t>чисел от 1 до 10.</w:t>
      </w:r>
    </w:p>
    <w:p w14:paraId="7051AA18" w14:textId="1C010D51" w:rsidR="00366DC9" w:rsidRPr="00A208A3" w:rsidRDefault="00366DC9" w:rsidP="001231D9">
      <w:pPr>
        <w:pStyle w:val="a3"/>
        <w:spacing w:after="160" w:line="259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Столбец свободных членов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получается умножением матрицы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</w:t>
      </w:r>
      <w:r w:rsidRPr="00E813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на столбец точных</w:t>
      </w:r>
      <w:r w:rsidRPr="00366D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решений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14:paraId="6B9237A0" w14:textId="77777777" w:rsidR="00A208A3" w:rsidRDefault="00A208A3" w:rsidP="00A208A3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A208A3">
        <w:rPr>
          <w:rFonts w:ascii="Times New Roman" w:hAnsi="Times New Roman"/>
          <w:color w:val="000000" w:themeColor="text1"/>
          <w:sz w:val="28"/>
          <w:szCs w:val="28"/>
        </w:rPr>
        <w:t xml:space="preserve">Для построения графика </w:t>
      </w:r>
      <w:proofErr w:type="gramStart"/>
      <w:r w:rsidRPr="00A208A3">
        <w:rPr>
          <w:rFonts w:ascii="Times New Roman" w:hAnsi="Times New Roman"/>
          <w:color w:val="000000" w:themeColor="text1"/>
          <w:sz w:val="28"/>
          <w:szCs w:val="28"/>
        </w:rPr>
        <w:t>вычисляются</w:t>
      </w:r>
      <w:proofErr w:type="gramEnd"/>
      <w:r w:rsidRPr="00A208A3">
        <w:rPr>
          <w:rFonts w:ascii="Times New Roman" w:hAnsi="Times New Roman"/>
          <w:color w:val="000000" w:themeColor="text1"/>
          <w:sz w:val="28"/>
          <w:szCs w:val="28"/>
        </w:rPr>
        <w:t xml:space="preserve"> евклидовы нормы вычислительной ошибки и невязки.</w:t>
      </w:r>
    </w:p>
    <w:p w14:paraId="47034E6F" w14:textId="77777777" w:rsidR="00A208A3" w:rsidRPr="008F43CD" w:rsidRDefault="00A208A3" w:rsidP="00A208A3">
      <w:pPr>
        <w:pStyle w:val="a3"/>
        <w:numPr>
          <w:ilvl w:val="0"/>
          <w:numId w:val="4"/>
        </w:numPr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8F43CD">
        <w:rPr>
          <w:rFonts w:ascii="Times New Roman" w:hAnsi="Times New Roman"/>
          <w:iCs/>
          <w:color w:val="000000" w:themeColor="text1"/>
          <w:sz w:val="28"/>
          <w:szCs w:val="28"/>
          <w:u w:val="single"/>
        </w:rPr>
        <w:t>Норма вычислительной ошибки</w:t>
      </w:r>
      <w:r w:rsidRPr="008F43CD">
        <w:rPr>
          <w:rFonts w:ascii="Cambria Math" w:hAnsi="Cambria Math"/>
          <w:iCs/>
          <w:sz w:val="28"/>
          <w:szCs w:val="28"/>
          <w:u w:val="single"/>
        </w:rPr>
        <w:t>:</w:t>
      </w:r>
    </w:p>
    <w:p w14:paraId="64E4DA8E" w14:textId="77777777" w:rsidR="00A208A3" w:rsidRPr="003A100C" w:rsidRDefault="00C55097" w:rsidP="00A208A3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AA15872" w14:textId="443AC11D" w:rsidR="00A208A3" w:rsidRPr="008F43CD" w:rsidRDefault="00A208A3" w:rsidP="00A208A3">
      <w:pPr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где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-полученное решение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0197949" w14:textId="77777777" w:rsidR="00A208A3" w:rsidRPr="008F43CD" w:rsidRDefault="00A208A3" w:rsidP="00A208A3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  <w:u w:val="single"/>
        </w:rPr>
      </w:pPr>
      <w:r w:rsidRPr="008F43CD">
        <w:rPr>
          <w:rFonts w:ascii="Times New Roman" w:hAnsi="Times New Roman"/>
          <w:sz w:val="28"/>
          <w:szCs w:val="28"/>
          <w:u w:val="single"/>
        </w:rPr>
        <w:t>Норма невязки:</w:t>
      </w:r>
    </w:p>
    <w:p w14:paraId="1C4ECE0C" w14:textId="77777777" w:rsidR="00A208A3" w:rsidRPr="003A100C" w:rsidRDefault="00C55097" w:rsidP="00A208A3">
      <w:pPr>
        <w:pStyle w:val="a3"/>
        <w:rPr>
          <w:rFonts w:ascii="Times New Roman" w:hAnsi="Times New Roman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6966CD9" w14:textId="1D0F3DFE" w:rsidR="00A208A3" w:rsidRDefault="00A208A3" w:rsidP="00A208A3">
      <w:pPr>
        <w:pStyle w:val="a3"/>
        <w:ind w:left="0"/>
        <w:rPr>
          <w:rFonts w:ascii="Times New Roman" w:hAnsi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где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-полученное решение</m:t>
        </m:r>
      </m:oMath>
      <w:r w:rsidRPr="008F43CD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14:paraId="6E1C0CCF" w14:textId="77777777" w:rsidR="001231D9" w:rsidRDefault="001231D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472B9C3" w14:textId="39A445F1" w:rsidR="00A208A3" w:rsidRDefault="00A208A3" w:rsidP="00A208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Число обусловленности будем менять в промежутке </w:t>
      </w:r>
      <w:r w:rsidRPr="00E81350">
        <w:rPr>
          <w:rFonts w:ascii="Times New Roman" w:hAnsi="Times New Roman"/>
          <w:sz w:val="28"/>
          <w:szCs w:val="28"/>
        </w:rPr>
        <w:t>[</w:t>
      </w:r>
      <m:oMath>
        <m:r>
          <w:rPr>
            <w:rFonts w:ascii="Cambria Math" w:hAnsi="Cambria Math"/>
            <w:sz w:val="28"/>
            <w:szCs w:val="28"/>
          </w:rPr>
          <m:t>10;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Pr="00E8135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604D3D1D" w14:textId="77777777" w:rsidR="00A208A3" w:rsidRDefault="00A208A3" w:rsidP="00A208A3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будем строить в логарифмических осях.</w:t>
      </w:r>
    </w:p>
    <w:p w14:paraId="7ADFB4D6" w14:textId="65E8C101" w:rsidR="00A208A3" w:rsidRDefault="00A208A3" w:rsidP="00A208A3">
      <w:pPr>
        <w:spacing w:after="160"/>
        <w:ind w:left="-567"/>
        <w:rPr>
          <w:rFonts w:ascii="Times New Roman" w:hAnsi="Times New Roman"/>
          <w:sz w:val="28"/>
          <w:szCs w:val="28"/>
        </w:rPr>
      </w:pPr>
      <w:r w:rsidRPr="00A208A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D414178" wp14:editId="3AF9C7F4">
            <wp:extent cx="6257925" cy="4400282"/>
            <wp:effectExtent l="0" t="0" r="0" b="635"/>
            <wp:docPr id="254271092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1092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219" cy="44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C89E" w14:textId="20EBA80F" w:rsidR="00A208A3" w:rsidRDefault="00A208A3" w:rsidP="00A208A3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графику видно, что увеличение числа обусловленности приводит к </w:t>
      </w:r>
      <w:proofErr w:type="gramStart"/>
      <w:r>
        <w:rPr>
          <w:rFonts w:ascii="Times New Roman" w:hAnsi="Times New Roman"/>
          <w:sz w:val="28"/>
          <w:szCs w:val="28"/>
        </w:rPr>
        <w:t>увеличению</w:t>
      </w:r>
      <w:proofErr w:type="gramEnd"/>
      <w:r>
        <w:rPr>
          <w:rFonts w:ascii="Times New Roman" w:hAnsi="Times New Roman"/>
          <w:sz w:val="28"/>
          <w:szCs w:val="28"/>
        </w:rPr>
        <w:t xml:space="preserve"> как абсолютной погрешности решения, так и невязки с зависимостью, близкой к линейной.</w:t>
      </w:r>
    </w:p>
    <w:p w14:paraId="1CDF5F04" w14:textId="77777777" w:rsidR="001231D9" w:rsidRDefault="001231D9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B0C63DA" w14:textId="45244E5F" w:rsidR="00A208A3" w:rsidRDefault="00A208A3" w:rsidP="00A208A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Теперь сравним точность решения модифицированного метода </w:t>
      </w:r>
      <w:proofErr w:type="spellStart"/>
      <w:r>
        <w:rPr>
          <w:rFonts w:ascii="Times New Roman" w:hAnsi="Times New Roman"/>
          <w:sz w:val="28"/>
          <w:szCs w:val="28"/>
        </w:rPr>
        <w:t>Грама</w:t>
      </w:r>
      <w:proofErr w:type="spellEnd"/>
      <w:r>
        <w:rPr>
          <w:rFonts w:ascii="Times New Roman" w:hAnsi="Times New Roman"/>
          <w:sz w:val="28"/>
          <w:szCs w:val="28"/>
        </w:rPr>
        <w:t xml:space="preserve">-Шмидта </w:t>
      </w:r>
      <w:proofErr w:type="gramStart"/>
      <w:r>
        <w:rPr>
          <w:rFonts w:ascii="Times New Roman" w:hAnsi="Times New Roman"/>
          <w:sz w:val="28"/>
          <w:szCs w:val="28"/>
        </w:rPr>
        <w:t>с точностью метода Гаусса с выбором ведущего элемента по строке для матриц с одинаковыми числами</w:t>
      </w:r>
      <w:proofErr w:type="gramEnd"/>
      <w:r>
        <w:rPr>
          <w:rFonts w:ascii="Times New Roman" w:hAnsi="Times New Roman"/>
          <w:sz w:val="28"/>
          <w:szCs w:val="28"/>
        </w:rPr>
        <w:t xml:space="preserve"> обусловленности.</w:t>
      </w:r>
    </w:p>
    <w:p w14:paraId="157FC40F" w14:textId="606F7100" w:rsidR="00A208A3" w:rsidRDefault="00A208A3" w:rsidP="001231D9">
      <w:pPr>
        <w:spacing w:after="160"/>
        <w:rPr>
          <w:rFonts w:ascii="Times New Roman" w:hAnsi="Times New Roman"/>
          <w:sz w:val="28"/>
          <w:szCs w:val="28"/>
        </w:rPr>
      </w:pPr>
      <w:r w:rsidRPr="006318FD">
        <w:rPr>
          <w:rFonts w:ascii="Times New Roman" w:hAnsi="Times New Roman"/>
          <w:sz w:val="28"/>
          <w:szCs w:val="28"/>
        </w:rPr>
        <w:t>График</w:t>
      </w:r>
      <w:r>
        <w:rPr>
          <w:rFonts w:ascii="Times New Roman" w:hAnsi="Times New Roman"/>
          <w:sz w:val="28"/>
          <w:szCs w:val="28"/>
        </w:rPr>
        <w:t xml:space="preserve"> зависимости</w:t>
      </w:r>
      <w:r w:rsidRPr="006318FD">
        <w:rPr>
          <w:rFonts w:ascii="Times New Roman" w:hAnsi="Times New Roman"/>
          <w:sz w:val="28"/>
          <w:szCs w:val="28"/>
        </w:rPr>
        <w:t xml:space="preserve"> будем строить в логарифмических осях.</w:t>
      </w:r>
    </w:p>
    <w:p w14:paraId="1CBD3A24" w14:textId="3926153F" w:rsidR="00A208A3" w:rsidRDefault="001231D9" w:rsidP="001231D9">
      <w:pPr>
        <w:spacing w:after="160"/>
        <w:ind w:left="-426"/>
        <w:rPr>
          <w:rFonts w:ascii="Times New Roman" w:hAnsi="Times New Roman"/>
          <w:sz w:val="28"/>
          <w:szCs w:val="28"/>
        </w:rPr>
      </w:pPr>
      <w:r w:rsidRPr="001231D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09D267" wp14:editId="68BAFD70">
            <wp:extent cx="6284093" cy="4029075"/>
            <wp:effectExtent l="0" t="0" r="2540" b="0"/>
            <wp:docPr id="416401117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01117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940" cy="40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E91C" w14:textId="5A6543A5" w:rsidR="001231D9" w:rsidRDefault="001231D9" w:rsidP="001231D9">
      <w:pPr>
        <w:spacing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графика видно, что с ростом числа обусловленности и абсолютная погрешность решения, и невязка при решении СЛАУ модифицированным методом </w:t>
      </w:r>
      <w:proofErr w:type="spellStart"/>
      <w:r>
        <w:rPr>
          <w:rFonts w:ascii="Times New Roman" w:hAnsi="Times New Roman"/>
          <w:sz w:val="28"/>
          <w:szCs w:val="28"/>
        </w:rPr>
        <w:t>Грама</w:t>
      </w:r>
      <w:proofErr w:type="spellEnd"/>
      <w:r>
        <w:rPr>
          <w:rFonts w:ascii="Times New Roman" w:hAnsi="Times New Roman"/>
          <w:sz w:val="28"/>
          <w:szCs w:val="28"/>
        </w:rPr>
        <w:t>-Шмидта растут быстрее в сравнении с методом Гаусса с выбором ведущего элемента по строке.</w:t>
      </w:r>
    </w:p>
    <w:p w14:paraId="14B3E5EF" w14:textId="5488BD04" w:rsidR="00DF741D" w:rsidRDefault="00DF741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BCF9A57" w14:textId="5EC66E35" w:rsidR="00DF741D" w:rsidRPr="00DF741D" w:rsidRDefault="00DF741D" w:rsidP="00DF741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F741D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Выводы</w:t>
      </w:r>
    </w:p>
    <w:p w14:paraId="1CC82F54" w14:textId="3A582C34" w:rsidR="00DF741D" w:rsidRDefault="00DF741D" w:rsidP="00DF741D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Модифицированный метод </w:t>
      </w:r>
      <w:proofErr w:type="spellStart"/>
      <w:r>
        <w:rPr>
          <w:rFonts w:ascii="Times New Roman" w:hAnsi="Times New Roman"/>
          <w:sz w:val="28"/>
          <w:szCs w:val="28"/>
        </w:rPr>
        <w:t>Грама</w:t>
      </w:r>
      <w:proofErr w:type="spellEnd"/>
      <w:r>
        <w:rPr>
          <w:rFonts w:ascii="Times New Roman" w:hAnsi="Times New Roman"/>
          <w:sz w:val="28"/>
          <w:szCs w:val="28"/>
        </w:rPr>
        <w:t xml:space="preserve">-Шмидта является более устойчивым по сравнению с классическим алгоритмом </w:t>
      </w:r>
      <w:proofErr w:type="spellStart"/>
      <w:r>
        <w:rPr>
          <w:rFonts w:ascii="Times New Roman" w:hAnsi="Times New Roman"/>
          <w:sz w:val="28"/>
          <w:szCs w:val="28"/>
        </w:rPr>
        <w:t>Грама</w:t>
      </w:r>
      <w:proofErr w:type="spellEnd"/>
      <w:r>
        <w:rPr>
          <w:rFonts w:ascii="Times New Roman" w:hAnsi="Times New Roman"/>
          <w:sz w:val="28"/>
          <w:szCs w:val="28"/>
        </w:rPr>
        <w:t>-Шмидта</w:t>
      </w:r>
      <w:r w:rsidR="00F25B62">
        <w:rPr>
          <w:rFonts w:ascii="Times New Roman" w:hAnsi="Times New Roman"/>
          <w:sz w:val="28"/>
          <w:szCs w:val="28"/>
        </w:rPr>
        <w:t xml:space="preserve"> за счет ортогонализации вектора </w:t>
      </w:r>
      <w:commentRangeStart w:id="9"/>
      <w:r w:rsidR="00F25B62">
        <w:rPr>
          <w:rFonts w:ascii="Times New Roman" w:hAnsi="Times New Roman"/>
          <w:sz w:val="28"/>
          <w:szCs w:val="28"/>
        </w:rPr>
        <w:t>нового базиса</w:t>
      </w:r>
      <w:r w:rsidR="00F25B62" w:rsidRPr="00EC774E">
        <w:rPr>
          <w:rFonts w:ascii="Times New Roman" w:hAnsi="Times New Roman"/>
          <w:color w:val="000000" w:themeColor="text1"/>
          <w:sz w:val="28"/>
          <w:szCs w:val="28"/>
        </w:rPr>
        <w:t xml:space="preserve"> относительно </w:t>
      </w:r>
      <w:r w:rsidR="00F25B62">
        <w:rPr>
          <w:rFonts w:ascii="Times New Roman" w:hAnsi="Times New Roman"/>
          <w:color w:val="000000" w:themeColor="text1"/>
          <w:sz w:val="28"/>
          <w:szCs w:val="28"/>
        </w:rPr>
        <w:t xml:space="preserve">лишь </w:t>
      </w:r>
      <w:r w:rsidR="00F25B62" w:rsidRPr="00EC774E">
        <w:rPr>
          <w:rFonts w:ascii="Times New Roman" w:hAnsi="Times New Roman"/>
          <w:color w:val="000000" w:themeColor="text1"/>
          <w:sz w:val="28"/>
          <w:szCs w:val="28"/>
        </w:rPr>
        <w:t>одного предыдущего вектора, а не всех</w:t>
      </w:r>
      <w:commentRangeEnd w:id="9"/>
      <w:r w:rsidR="00C75F20">
        <w:rPr>
          <w:rStyle w:val="a5"/>
        </w:rPr>
        <w:commentReference w:id="9"/>
      </w:r>
      <w:r w:rsidR="00F25B6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BFC6FDE" w14:textId="6E6F427D" w:rsidR="00327F5B" w:rsidRDefault="00327F5B" w:rsidP="00DF741D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Однако сравнение с методом Гаусса с выбором ведущего элемента по строке показывает, что даже модифицированный алгоритм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Грама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-Шмидта является </w:t>
      </w:r>
      <w:commentRangeStart w:id="10"/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крайне</w:t>
      </w:r>
      <w:commentRangeEnd w:id="10"/>
      <w:r w:rsidR="00C75F20">
        <w:rPr>
          <w:rStyle w:val="a5"/>
        </w:rPr>
        <w:commentReference w:id="10"/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численно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 xml:space="preserve"> неустойчивым.</w:t>
      </w:r>
    </w:p>
    <w:p w14:paraId="3B1EF57B" w14:textId="2600FD01" w:rsidR="00F25B62" w:rsidRDefault="00327F5B" w:rsidP="00DF741D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Более того,</w:t>
      </w:r>
      <w:r w:rsidR="00F25B62">
        <w:rPr>
          <w:rFonts w:ascii="Times New Roman" w:hAnsi="Times New Roman"/>
          <w:color w:val="000000" w:themeColor="text1"/>
          <w:sz w:val="28"/>
          <w:szCs w:val="28"/>
        </w:rPr>
        <w:t xml:space="preserve"> в сравнении с методом Гаусса с выбором ведущего элемента по строке</w:t>
      </w:r>
      <w:r w:rsidR="00F20366">
        <w:rPr>
          <w:rFonts w:ascii="Times New Roman" w:hAnsi="Times New Roman"/>
          <w:color w:val="000000" w:themeColor="text1"/>
          <w:sz w:val="28"/>
          <w:szCs w:val="28"/>
        </w:rPr>
        <w:t xml:space="preserve"> модифицированный</w:t>
      </w:r>
      <w:r w:rsidR="00F25B62">
        <w:rPr>
          <w:rFonts w:ascii="Times New Roman" w:hAnsi="Times New Roman"/>
          <w:color w:val="000000" w:themeColor="text1"/>
          <w:sz w:val="28"/>
          <w:szCs w:val="28"/>
        </w:rPr>
        <w:t xml:space="preserve"> метод </w:t>
      </w:r>
      <w:proofErr w:type="spellStart"/>
      <w:r w:rsidR="00F25B62">
        <w:rPr>
          <w:rFonts w:ascii="Times New Roman" w:hAnsi="Times New Roman"/>
          <w:color w:val="000000" w:themeColor="text1"/>
          <w:sz w:val="28"/>
          <w:szCs w:val="28"/>
        </w:rPr>
        <w:t>Грама</w:t>
      </w:r>
      <w:proofErr w:type="spellEnd"/>
      <w:r w:rsidR="00F25B62">
        <w:rPr>
          <w:rFonts w:ascii="Times New Roman" w:hAnsi="Times New Roman"/>
          <w:color w:val="000000" w:themeColor="text1"/>
          <w:sz w:val="28"/>
          <w:szCs w:val="28"/>
        </w:rPr>
        <w:t>-Шмидта уступает по с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корости нахождения решения СЛАУ вида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Ax=b</m:t>
        </m:r>
      </m:oMath>
      <w:r>
        <w:rPr>
          <w:rFonts w:ascii="Times New Roman" w:hAnsi="Times New Roman"/>
          <w:color w:val="000000" w:themeColor="text1"/>
          <w:sz w:val="28"/>
          <w:szCs w:val="28"/>
        </w:rPr>
        <w:t xml:space="preserve">, поскольку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имеет </w:t>
      </w:r>
      <w:proofErr w:type="spellStart"/>
      <w:r w:rsidRPr="00F20366">
        <w:rPr>
          <w:rFonts w:ascii="Times New Roman" w:hAnsi="Times New Roman"/>
          <w:color w:val="000000" w:themeColor="text1"/>
          <w:sz w:val="28"/>
          <w:szCs w:val="28"/>
        </w:rPr>
        <w:t>б</w:t>
      </w:r>
      <w:proofErr w:type="gramEnd"/>
      <w:r w:rsidR="00F20366" w:rsidRPr="00F20366">
        <w:rPr>
          <w:rFonts w:ascii="Times New Roman" w:hAnsi="Times New Roman"/>
          <w:color w:val="000000" w:themeColor="text1"/>
          <w:sz w:val="28"/>
          <w:szCs w:val="28"/>
        </w:rPr>
        <w:t>ó</w:t>
      </w:r>
      <w:r w:rsidRPr="00F20366">
        <w:rPr>
          <w:rFonts w:ascii="Times New Roman" w:hAnsi="Times New Roman"/>
          <w:color w:val="000000" w:themeColor="text1"/>
          <w:sz w:val="28"/>
          <w:szCs w:val="28"/>
        </w:rPr>
        <w:t>льшую</w:t>
      </w:r>
      <w:proofErr w:type="spellEnd"/>
      <w:r w:rsidRPr="00F2036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вычислительную сложность.</w:t>
      </w:r>
    </w:p>
    <w:p w14:paraId="6DB7F45A" w14:textId="24649056" w:rsidR="00327F5B" w:rsidRPr="00BC1E4A" w:rsidRDefault="00327F5B" w:rsidP="00327F5B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условий применимости такого метода ортогонализации лишь </w:t>
      </w:r>
      <w:proofErr w:type="spellStart"/>
      <w:r>
        <w:rPr>
          <w:rFonts w:ascii="Times New Roman" w:hAnsi="Times New Roman"/>
          <w:sz w:val="28"/>
          <w:szCs w:val="28"/>
        </w:rPr>
        <w:t>невырожденность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матрицы, что позволяет использовать</w:t>
      </w:r>
      <w:r w:rsidR="00F20366">
        <w:rPr>
          <w:rFonts w:ascii="Times New Roman" w:hAnsi="Times New Roman"/>
          <w:sz w:val="28"/>
          <w:szCs w:val="28"/>
        </w:rPr>
        <w:t xml:space="preserve"> алгоритм </w:t>
      </w:r>
      <w:proofErr w:type="spellStart"/>
      <w:r w:rsidR="00F20366">
        <w:rPr>
          <w:rFonts w:ascii="Times New Roman" w:hAnsi="Times New Roman"/>
          <w:sz w:val="28"/>
          <w:szCs w:val="28"/>
        </w:rPr>
        <w:t>Грама</w:t>
      </w:r>
      <w:proofErr w:type="spellEnd"/>
      <w:r w:rsidR="00F20366">
        <w:rPr>
          <w:rFonts w:ascii="Times New Roman" w:hAnsi="Times New Roman"/>
          <w:sz w:val="28"/>
          <w:szCs w:val="28"/>
        </w:rPr>
        <w:t>-Шмидта</w:t>
      </w:r>
      <w:r>
        <w:rPr>
          <w:rFonts w:ascii="Times New Roman" w:hAnsi="Times New Roman"/>
          <w:sz w:val="28"/>
          <w:szCs w:val="28"/>
        </w:rPr>
        <w:t xml:space="preserve"> практически для любой матрицы</w:t>
      </w:r>
      <w:r w:rsidR="00F20366">
        <w:rPr>
          <w:rFonts w:ascii="Times New Roman" w:hAnsi="Times New Roman"/>
          <w:sz w:val="28"/>
          <w:szCs w:val="28"/>
        </w:rPr>
        <w:t xml:space="preserve">, </w:t>
      </w:r>
      <w:commentRangeStart w:id="11"/>
      <w:r w:rsidR="00F20366">
        <w:rPr>
          <w:rFonts w:ascii="Times New Roman" w:hAnsi="Times New Roman"/>
          <w:sz w:val="28"/>
          <w:szCs w:val="28"/>
        </w:rPr>
        <w:t xml:space="preserve">но </w:t>
      </w:r>
      <w:r w:rsidR="00F20366">
        <w:rPr>
          <w:rFonts w:ascii="Times New Roman" w:hAnsi="Times New Roman"/>
          <w:color w:val="000000" w:themeColor="text1"/>
          <w:sz w:val="28"/>
          <w:szCs w:val="28"/>
        </w:rPr>
        <w:t>метод Гаусса с выбором ведущего элемента по строке является наиболее предпочтительным</w:t>
      </w:r>
      <w:commentRangeEnd w:id="11"/>
      <w:r w:rsidR="00C55097">
        <w:rPr>
          <w:rStyle w:val="a5"/>
        </w:rPr>
        <w:commentReference w:id="11"/>
      </w:r>
      <w:r w:rsidR="00F2036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7FD3718C" w14:textId="77777777" w:rsidR="00327F5B" w:rsidRDefault="00327F5B" w:rsidP="00DF741D">
      <w:pPr>
        <w:spacing w:after="160"/>
        <w:rPr>
          <w:rFonts w:ascii="Times New Roman" w:hAnsi="Times New Roman"/>
          <w:color w:val="000000" w:themeColor="text1"/>
          <w:sz w:val="28"/>
          <w:szCs w:val="28"/>
        </w:rPr>
      </w:pPr>
    </w:p>
    <w:p w14:paraId="0B845BBB" w14:textId="77777777" w:rsidR="00327F5B" w:rsidRPr="00A208A3" w:rsidRDefault="00327F5B" w:rsidP="00DF741D">
      <w:pPr>
        <w:spacing w:after="160"/>
        <w:rPr>
          <w:rFonts w:ascii="Times New Roman" w:hAnsi="Times New Roman"/>
          <w:sz w:val="28"/>
          <w:szCs w:val="28"/>
        </w:rPr>
      </w:pPr>
    </w:p>
    <w:sectPr w:rsidR="00327F5B" w:rsidRPr="00A2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Alexey Frolov" w:date="2023-11-02T15:56:00Z" w:initials="AF">
    <w:p w14:paraId="0141622B" w14:textId="07FD8335" w:rsidR="00C75F20" w:rsidRPr="00C75F20" w:rsidRDefault="00C75F20">
      <w:pPr>
        <w:pStyle w:val="a6"/>
      </w:pPr>
      <w:r>
        <w:rPr>
          <w:rStyle w:val="a5"/>
        </w:rPr>
        <w:annotationRef/>
      </w:r>
      <w:r>
        <w:t xml:space="preserve">Не так, мы же с вами обсудили. Ортогонализация осуществляется относительно уже </w:t>
      </w:r>
      <w:proofErr w:type="spellStart"/>
      <w:r>
        <w:t>ортогонализированных</w:t>
      </w:r>
      <w:proofErr w:type="spellEnd"/>
      <w:r>
        <w:t xml:space="preserve"> </w:t>
      </w:r>
      <w:r>
        <w:rPr>
          <w:lang w:val="en-US"/>
        </w:rPr>
        <w:t>n</w:t>
      </w:r>
      <w:r w:rsidRPr="00C75F20">
        <w:t xml:space="preserve"> </w:t>
      </w:r>
      <w:r>
        <w:t xml:space="preserve">векторов, а не относительно исходных </w:t>
      </w:r>
      <w:r>
        <w:rPr>
          <w:lang w:val="en-US"/>
        </w:rPr>
        <w:t>n</w:t>
      </w:r>
      <w:r w:rsidRPr="00C75F20">
        <w:t xml:space="preserve"> </w:t>
      </w:r>
      <w:r>
        <w:t>векторов</w:t>
      </w:r>
      <w:r w:rsidRPr="00C75F20">
        <w:t xml:space="preserve"> (</w:t>
      </w:r>
      <w:r>
        <w:t xml:space="preserve">но и в том и в другом случае, все равно это </w:t>
      </w:r>
      <w:r>
        <w:rPr>
          <w:lang w:val="en-US"/>
        </w:rPr>
        <w:t>n</w:t>
      </w:r>
      <w:r w:rsidRPr="00C75F20">
        <w:t xml:space="preserve"> </w:t>
      </w:r>
      <w:r>
        <w:t>векторов).</w:t>
      </w:r>
    </w:p>
  </w:comment>
  <w:comment w:id="4" w:author="Alexey Frolov" w:date="2023-11-02T15:59:00Z" w:initials="AF">
    <w:p w14:paraId="239F3E5B" w14:textId="2818FBDF" w:rsidR="00C75F20" w:rsidRDefault="00C75F20">
      <w:pPr>
        <w:pStyle w:val="a6"/>
      </w:pPr>
      <w:r>
        <w:rPr>
          <w:rStyle w:val="a5"/>
        </w:rPr>
        <w:annotationRef/>
      </w:r>
      <w:r>
        <w:t>Тогда получается не аппроксимирующая прямая, а кривая (просто она становится прямой в логарифмических осях)</w:t>
      </w:r>
    </w:p>
  </w:comment>
  <w:comment w:id="6" w:author="Alexey Frolov" w:date="2023-11-02T15:59:00Z" w:initials="AF">
    <w:p w14:paraId="0B39C149" w14:textId="66E512E9" w:rsidR="00C75F20" w:rsidRDefault="00C75F20">
      <w:pPr>
        <w:pStyle w:val="a6"/>
      </w:pPr>
      <w:r>
        <w:rPr>
          <w:rStyle w:val="a5"/>
        </w:rPr>
        <w:annotationRef/>
      </w:r>
      <w:r>
        <w:t>Обычно здесь не пишут константу</w:t>
      </w:r>
    </w:p>
  </w:comment>
  <w:comment w:id="7" w:author="Alexey Frolov" w:date="2023-11-02T16:00:00Z" w:initials="AF">
    <w:p w14:paraId="7D136D0D" w14:textId="05AB7BC7" w:rsidR="00C75F20" w:rsidRDefault="00C75F20">
      <w:pPr>
        <w:pStyle w:val="a6"/>
      </w:pPr>
      <w:r>
        <w:rPr>
          <w:rStyle w:val="a5"/>
        </w:rPr>
        <w:annotationRef/>
      </w:r>
      <w:r>
        <w:t>А чем тогда его преимущество?</w:t>
      </w:r>
    </w:p>
  </w:comment>
  <w:comment w:id="9" w:author="Alexey Frolov" w:date="2023-11-02T16:02:00Z" w:initials="AF">
    <w:p w14:paraId="1EB83692" w14:textId="4121D824" w:rsidR="00C75F20" w:rsidRDefault="00C75F20">
      <w:pPr>
        <w:pStyle w:val="a6"/>
      </w:pPr>
      <w:r>
        <w:rPr>
          <w:rStyle w:val="a5"/>
        </w:rPr>
        <w:annotationRef/>
      </w:r>
      <w:r>
        <w:t>Нужна коррекция</w:t>
      </w:r>
    </w:p>
  </w:comment>
  <w:comment w:id="10" w:author="Alexey Frolov" w:date="2023-11-02T16:03:00Z" w:initials="AF">
    <w:p w14:paraId="4A6DBB7D" w14:textId="2F1E8085" w:rsidR="00C75F20" w:rsidRDefault="00C75F20">
      <w:pPr>
        <w:pStyle w:val="a6"/>
      </w:pPr>
      <w:r>
        <w:rPr>
          <w:rStyle w:val="a5"/>
        </w:rPr>
        <w:annotationRef/>
      </w:r>
      <w:r>
        <w:t>Крайне – слишком сильное слово. Лучше просто «</w:t>
      </w:r>
      <w:proofErr w:type="gramStart"/>
      <w:r>
        <w:t>более численно</w:t>
      </w:r>
      <w:proofErr w:type="gramEnd"/>
      <w:r>
        <w:t xml:space="preserve"> неустойчивым».</w:t>
      </w:r>
    </w:p>
  </w:comment>
  <w:comment w:id="11" w:author="Alexey Frolov" w:date="2023-11-02T16:03:00Z" w:initials="AF">
    <w:p w14:paraId="7E9F2E42" w14:textId="6EA3599B" w:rsidR="00C55097" w:rsidRPr="00C55097" w:rsidRDefault="00C55097">
      <w:pPr>
        <w:pStyle w:val="a6"/>
      </w:pPr>
      <w:r>
        <w:rPr>
          <w:rStyle w:val="a5"/>
        </w:rPr>
        <w:annotationRef/>
      </w:r>
      <w:r>
        <w:t xml:space="preserve">Зачем тогда нужен этот </w:t>
      </w:r>
      <w:r>
        <w:rPr>
          <w:lang w:val="en-US"/>
        </w:rPr>
        <w:t>QR</w:t>
      </w:r>
      <w:r w:rsidRPr="00C55097">
        <w:t>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2BD"/>
    <w:multiLevelType w:val="hybridMultilevel"/>
    <w:tmpl w:val="9686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85EEA"/>
    <w:multiLevelType w:val="multilevel"/>
    <w:tmpl w:val="FC0C07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3B160812"/>
    <w:multiLevelType w:val="hybridMultilevel"/>
    <w:tmpl w:val="B98A68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57673"/>
    <w:multiLevelType w:val="hybridMultilevel"/>
    <w:tmpl w:val="B98A68FC"/>
    <w:lvl w:ilvl="0" w:tplc="F37A315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F27DD"/>
    <w:multiLevelType w:val="hybridMultilevel"/>
    <w:tmpl w:val="5874D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0D6"/>
    <w:rsid w:val="001018F2"/>
    <w:rsid w:val="001231D9"/>
    <w:rsid w:val="002D67A2"/>
    <w:rsid w:val="00327F5B"/>
    <w:rsid w:val="00366DC9"/>
    <w:rsid w:val="00377B9A"/>
    <w:rsid w:val="00444881"/>
    <w:rsid w:val="005C10B7"/>
    <w:rsid w:val="005D0968"/>
    <w:rsid w:val="006318FD"/>
    <w:rsid w:val="0067525B"/>
    <w:rsid w:val="006D6C2D"/>
    <w:rsid w:val="007C393B"/>
    <w:rsid w:val="00831838"/>
    <w:rsid w:val="00872BCC"/>
    <w:rsid w:val="009B6B74"/>
    <w:rsid w:val="009C3A27"/>
    <w:rsid w:val="00A0319C"/>
    <w:rsid w:val="00A208A3"/>
    <w:rsid w:val="00B85B46"/>
    <w:rsid w:val="00C36905"/>
    <w:rsid w:val="00C55097"/>
    <w:rsid w:val="00C75F20"/>
    <w:rsid w:val="00DF741D"/>
    <w:rsid w:val="00E750D6"/>
    <w:rsid w:val="00EC774E"/>
    <w:rsid w:val="00F20366"/>
    <w:rsid w:val="00F2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38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8A3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0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6905"/>
    <w:rPr>
      <w:color w:val="666666"/>
    </w:rPr>
  </w:style>
  <w:style w:type="character" w:styleId="a5">
    <w:name w:val="annotation reference"/>
    <w:basedOn w:val="a0"/>
    <w:uiPriority w:val="99"/>
    <w:semiHidden/>
    <w:unhideWhenUsed/>
    <w:rsid w:val="00A208A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208A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208A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C75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5F20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75F20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75F20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8A3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0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6905"/>
    <w:rPr>
      <w:color w:val="666666"/>
    </w:rPr>
  </w:style>
  <w:style w:type="character" w:styleId="a5">
    <w:name w:val="annotation reference"/>
    <w:basedOn w:val="a0"/>
    <w:uiPriority w:val="99"/>
    <w:semiHidden/>
    <w:unhideWhenUsed/>
    <w:rsid w:val="00A208A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208A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208A3"/>
    <w:rPr>
      <w:rFonts w:ascii="Calibri" w:eastAsia="Times New Roman" w:hAnsi="Calibri" w:cs="Times New Roman"/>
      <w:kern w:val="0"/>
      <w:sz w:val="20"/>
      <w:szCs w:val="20"/>
      <w:lang w:eastAsia="ru-RU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C75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5F20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C75F20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C75F20"/>
    <w:rPr>
      <w:rFonts w:ascii="Calibri" w:eastAsia="Times New Roman" w:hAnsi="Calibri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Тишковец Сергей Евгеньевич</dc:creator>
  <cp:keywords/>
  <dc:description/>
  <cp:lastModifiedBy>Alexey Frolov</cp:lastModifiedBy>
  <cp:revision>5</cp:revision>
  <dcterms:created xsi:type="dcterms:W3CDTF">2023-10-30T19:09:00Z</dcterms:created>
  <dcterms:modified xsi:type="dcterms:W3CDTF">2023-11-02T13:03:00Z</dcterms:modified>
</cp:coreProperties>
</file>