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A703F" w14:textId="77777777" w:rsidR="007B4C45" w:rsidRDefault="007B4C45" w:rsidP="007B4C45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D312EE0" w14:textId="77777777" w:rsidR="007B4C45" w:rsidRDefault="007B4C45" w:rsidP="007B4C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2E0294E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2C9D7EB0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3111E840" w14:textId="77777777" w:rsidR="007B4C45" w:rsidRDefault="007B4C45" w:rsidP="007B4C45">
      <w:pPr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1707AF93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1CE76974" w14:textId="77777777" w:rsidR="007B4C45" w:rsidRPr="001D7EBC" w:rsidRDefault="007B4C45" w:rsidP="007B4C45">
      <w:pPr>
        <w:rPr>
          <w:rFonts w:ascii="Times New Roman" w:hAnsi="Times New Roman"/>
          <w:sz w:val="28"/>
          <w:szCs w:val="28"/>
        </w:rPr>
      </w:pPr>
    </w:p>
    <w:p w14:paraId="74C552D1" w14:textId="73DB6442" w:rsidR="007B4C45" w:rsidRPr="008616F0" w:rsidRDefault="007B4C45" w:rsidP="007B4C45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2</w:t>
      </w:r>
    </w:p>
    <w:p w14:paraId="5107074C" w14:textId="365BFCE0" w:rsidR="007B4C45" w:rsidRPr="007B4C45" w:rsidRDefault="007B4C45" w:rsidP="007B4C45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>Решение СЛАУ прямыми методами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»</w:t>
      </w:r>
    </w:p>
    <w:p w14:paraId="15AFD3B1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1558E20E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0DE4E1C5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20B5FC43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009B6AF0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65622F6F" w14:textId="77777777" w:rsidR="007B4C45" w:rsidRPr="001D7EBC" w:rsidRDefault="007B4C45" w:rsidP="007B4C45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02C2A2A6" w14:textId="77777777" w:rsidR="007B4C45" w:rsidRPr="001D7EBC" w:rsidRDefault="007B4C45" w:rsidP="007B4C45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7FE679C4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47DA4EA3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1D07AC7E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4A71191E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</w:p>
    <w:p w14:paraId="6FDD6857" w14:textId="77777777" w:rsidR="007B4C45" w:rsidRPr="001D7EBC" w:rsidRDefault="007B4C45" w:rsidP="007B4C45">
      <w:pPr>
        <w:jc w:val="center"/>
        <w:rPr>
          <w:rFonts w:ascii="Times New Roman" w:hAnsi="Times New Roman"/>
          <w:sz w:val="24"/>
          <w:szCs w:val="24"/>
        </w:rPr>
      </w:pPr>
    </w:p>
    <w:p w14:paraId="1BF8C6A5" w14:textId="77777777" w:rsidR="007B4C45" w:rsidRPr="001D7EBC" w:rsidRDefault="007B4C45" w:rsidP="007B4C45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31E9774B" w14:textId="77777777" w:rsidR="007B4C45" w:rsidRPr="008616F0" w:rsidRDefault="007B4C45" w:rsidP="007B4C45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737A6235" w14:textId="77777777" w:rsidR="007B4C45" w:rsidRDefault="007B4C45" w:rsidP="007B4C4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EE61FE5" w14:textId="27828299" w:rsidR="007B4C45" w:rsidRPr="0031308C" w:rsidRDefault="007B4C45" w:rsidP="0031308C">
      <w:pPr>
        <w:pStyle w:val="a4"/>
        <w:numPr>
          <w:ilvl w:val="0"/>
          <w:numId w:val="3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0176A7F8" w14:textId="161468FE" w:rsidR="000C01E2" w:rsidRPr="000C01E2" w:rsidRDefault="000C01E2" w:rsidP="007B4C45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</w:t>
      </w:r>
      <w:r w:rsidR="007D610A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0F837AE8" w14:textId="4A7201AC" w:rsidR="007D610A" w:rsidRDefault="007D610A" w:rsidP="007B4C45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численный метод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нахождения решения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 w:rsidRPr="007B4C45">
        <w:rPr>
          <w:rFonts w:ascii="Times New Roman" w:hAnsi="Times New Roman"/>
          <w:color w:val="000000" w:themeColor="text1"/>
          <w:sz w:val="28"/>
          <w:szCs w:val="28"/>
        </w:rPr>
        <w:t xml:space="preserve"> "Метод Гаусса с выбором ведущего элемента по с</w:t>
      </w:r>
      <w:r>
        <w:rPr>
          <w:rFonts w:ascii="Times New Roman" w:hAnsi="Times New Roman"/>
          <w:color w:val="000000" w:themeColor="text1"/>
          <w:sz w:val="28"/>
          <w:szCs w:val="28"/>
        </w:rPr>
        <w:t>троке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"</w:t>
      </w:r>
    </w:p>
    <w:p w14:paraId="082BD78F" w14:textId="00AAA566" w:rsidR="0046409D" w:rsidRPr="0031308C" w:rsidRDefault="0046409D" w:rsidP="0031308C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31308C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3ECE6533" w14:textId="7049390A" w:rsidR="0046409D" w:rsidRPr="000C01E2" w:rsidRDefault="00CF4ADF" w:rsidP="007B4C4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p w14:paraId="5468184D" w14:textId="19518BDB" w:rsidR="00CF4ADF" w:rsidRPr="00F458DE" w:rsidRDefault="00CF4ADF" w:rsidP="007B4C45">
      <w:pP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Может оказаться, что система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b</m:t>
        </m:r>
      </m:oMath>
      <w:r w:rsidRPr="00F458D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имеет единственное решение, хотя какой-либо из угловых миноров матрицы А равен нулю</w:t>
      </w:r>
      <w:commentRangeStart w:id="2"/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. В этом случае обычный метод Гаусса оказывается непригодным, но может быть применен метод Гаусса с выбором главного элемента по строке.</w:t>
      </w:r>
      <w:commentRangeEnd w:id="2"/>
      <w:r w:rsidR="003231C3">
        <w:rPr>
          <w:rStyle w:val="a7"/>
        </w:rPr>
        <w:commentReference w:id="2"/>
      </w:r>
    </w:p>
    <w:p w14:paraId="0A478D6A" w14:textId="68DC6572" w:rsidR="00CF4ADF" w:rsidRDefault="00CF4ADF" w:rsidP="007B4C45">
      <w:pP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Основная идея метода состоит в том, чтобы на очередном шаге исключать не следующее по номеру неизвестное, а то неизвестное, коэффициент при котором является наибольшим по модулю в строке. Таким образом, в качестве ведущего элемента здесь выбирается главный, т. е. наибольший по модулю элемент. Тогда,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pacing w:val="8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pacing w:val="8"/>
            <w:sz w:val="28"/>
            <w:szCs w:val="28"/>
            <w:shd w:val="clear" w:color="auto" w:fill="FFFFFF"/>
          </w:rPr>
          <m:t>≠0</m:t>
        </m:r>
      </m:oMath>
      <w:r w:rsidRPr="00F458DE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, то в процессе вычислений не будет происходить деление на нуль.</w:t>
      </w:r>
    </w:p>
    <w:p w14:paraId="2570D4C1" w14:textId="1504258C" w:rsidR="00923AC4" w:rsidRPr="00923AC4" w:rsidRDefault="008C1B4E" w:rsidP="007B4C45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Приведем пример с</w:t>
      </w:r>
      <w:r w:rsidR="000528D3">
        <w:rPr>
          <w:rFonts w:ascii="Times New Roman" w:hAnsi="Times New Roman"/>
          <w:color w:val="000000" w:themeColor="text1"/>
          <w:sz w:val="28"/>
          <w:szCs w:val="28"/>
        </w:rPr>
        <w:t xml:space="preserve"> расширенной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матрицей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3×4: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0694210" w14:textId="1ADE26F3" w:rsidR="00F458DE" w:rsidRDefault="00F458DE" w:rsidP="007B4C45">
      <w:pP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Метод Гаусса с выбором ведущего элемента по строке, как и обычный метод Гаусса, состоит из двух этапов.</w:t>
      </w:r>
    </w:p>
    <w:p w14:paraId="21E0822E" w14:textId="3F89095F" w:rsidR="00923AC4" w:rsidRPr="006B1304" w:rsidRDefault="00F458DE" w:rsidP="00923AC4">
      <w:pPr>
        <w:pStyle w:val="a4"/>
        <w:numPr>
          <w:ilvl w:val="0"/>
          <w:numId w:val="1"/>
        </w:numPr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</w:pPr>
      <w:r w:rsidRPr="00923AC4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Сначала проводится прямой ход метода Гаусса, идея которого заключается в приведении матрицы к верхнему треугольному виду</w:t>
      </w:r>
      <w:r w:rsidR="00EF1759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. После выбора ведущего элемента </w:t>
      </w:r>
      <w:commentRangeStart w:id="3"/>
      <w:r w:rsidR="00EF1759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>и перестановки столбцов</w:t>
      </w:r>
      <w:commentRangeEnd w:id="3"/>
      <w:r w:rsidR="003231C3">
        <w:rPr>
          <w:rStyle w:val="a7"/>
        </w:rPr>
        <w:commentReference w:id="3"/>
      </w:r>
      <w:r w:rsidR="00EF1759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, если необходимо, </w:t>
      </w:r>
      <w:r w:rsidR="006B1304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из элементов строк с номерами </w:t>
      </w:r>
      <w:r w:rsidR="006B1304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  <w:lang w:val="en-US"/>
        </w:rPr>
        <w:t>j</w:t>
      </w:r>
      <w:r w:rsidR="006B1304">
        <w:rPr>
          <w:rFonts w:ascii="Times New Roman" w:hAnsi="Times New Roman"/>
          <w:color w:val="000000" w:themeColor="text1"/>
          <w:spacing w:val="8"/>
          <w:sz w:val="28"/>
          <w:szCs w:val="28"/>
          <w:shd w:val="clear" w:color="auto" w:fill="FFFFFF"/>
        </w:rPr>
        <w:t xml:space="preserve"> (</w:t>
      </w:r>
      <w:r w:rsidR="006B1304">
        <w:rPr>
          <w:rFonts w:ascii="Times New Roman" w:hAnsi="Times New Roman"/>
          <w:sz w:val="28"/>
          <w:szCs w:val="28"/>
          <w:lang w:val="en-US"/>
        </w:rPr>
        <w:t>j</w:t>
      </w:r>
      <w:r w:rsidR="006B1304" w:rsidRPr="009F068F">
        <w:rPr>
          <w:rFonts w:ascii="Times New Roman" w:hAnsi="Times New Roman"/>
          <w:sz w:val="28"/>
          <w:szCs w:val="28"/>
        </w:rPr>
        <w:t xml:space="preserve"> </w:t>
      </w:r>
      <w:r w:rsidR="006B1304" w:rsidRPr="008D45C6">
        <w:rPr>
          <w:rFonts w:ascii="Times New Roman" w:hAnsi="Times New Roman"/>
          <w:color w:val="000000" w:themeColor="text1"/>
          <w:sz w:val="28"/>
          <w:szCs w:val="28"/>
        </w:rPr>
        <w:t>= k+1,...,</w:t>
      </w:r>
      <w:r w:rsidR="006B1304" w:rsidRPr="009F068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1304">
        <w:rPr>
          <w:rFonts w:ascii="Times New Roman" w:hAnsi="Times New Roman"/>
          <w:sz w:val="28"/>
          <w:szCs w:val="28"/>
          <w:lang w:val="en-US"/>
        </w:rPr>
        <w:t>m</w:t>
      </w:r>
      <w:r w:rsidR="006B1304" w:rsidRPr="009F068F">
        <w:rPr>
          <w:rFonts w:ascii="Times New Roman" w:hAnsi="Times New Roman"/>
          <w:sz w:val="28"/>
          <w:szCs w:val="28"/>
        </w:rPr>
        <w:t>,</w:t>
      </w:r>
      <w:r w:rsidR="006B1304" w:rsidRPr="009F068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w:r w:rsidR="006B1304">
        <w:rPr>
          <w:rFonts w:ascii="Times New Roman" w:hAnsi="Times New Roman"/>
          <w:color w:val="000000" w:themeColor="text1"/>
          <w:sz w:val="28"/>
          <w:szCs w:val="28"/>
          <w:lang w:val="en-US"/>
        </w:rPr>
        <w:t>m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 xml:space="preserve"> – количество строк, </w:t>
      </w:r>
      <w:r w:rsidR="006B130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6B1304" w:rsidRPr="006B130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6B1304" w:rsidRPr="006B130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 xml:space="preserve">номер шага) вычитаются элементы строки с номером </w:t>
      </w:r>
      <w:r w:rsidR="006B130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6B130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gramStart"/>
      <w:r w:rsidR="006B1304" w:rsidRPr="0046409D">
        <w:rPr>
          <w:rFonts w:ascii="Times New Roman" w:hAnsi="Times New Roman"/>
          <w:sz w:val="28"/>
          <w:szCs w:val="28"/>
        </w:rPr>
        <w:t>умноженную</w:t>
      </w:r>
      <w:proofErr w:type="gramEnd"/>
      <w:r w:rsidR="006B1304" w:rsidRPr="0046409D">
        <w:rPr>
          <w:rFonts w:ascii="Times New Roman" w:hAnsi="Times New Roman"/>
          <w:sz w:val="28"/>
          <w:szCs w:val="28"/>
        </w:rPr>
        <w:t xml:space="preserve"> на отношение элементов этих строк </w:t>
      </w:r>
      <w:commentRangeStart w:id="4"/>
      <w:r w:rsidR="006B1304">
        <w:rPr>
          <w:rFonts w:ascii="Times New Roman" w:hAnsi="Times New Roman"/>
          <w:sz w:val="28"/>
          <w:szCs w:val="28"/>
          <w:lang w:val="en-US"/>
        </w:rPr>
        <w:t>s</w:t>
      </w:r>
      <w:r w:rsidR="006B1304" w:rsidRPr="0046409D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jk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kk</m:t>
                </m:r>
              </m:sub>
            </m:sSub>
          </m:den>
        </m:f>
      </m:oMath>
      <w:r w:rsidR="006B1304" w:rsidRPr="0046409D">
        <w:rPr>
          <w:rFonts w:ascii="Times New Roman" w:hAnsi="Times New Roman"/>
          <w:sz w:val="28"/>
          <w:szCs w:val="28"/>
        </w:rPr>
        <w:t>.</w:t>
      </w:r>
      <w:commentRangeEnd w:id="4"/>
      <w:r w:rsidR="003231C3">
        <w:rPr>
          <w:rStyle w:val="a7"/>
        </w:rPr>
        <w:commentReference w:id="4"/>
      </w:r>
    </w:p>
    <w:p w14:paraId="40035CF6" w14:textId="6532C9AB" w:rsidR="006B1304" w:rsidRPr="002F2A0B" w:rsidRDefault="006B1304" w:rsidP="006B1304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Получим матрицу вида</w:t>
      </w:r>
      <w:r w:rsidR="002F2A0B">
        <w:rPr>
          <w:rFonts w:ascii="Times New Roman" w:hAnsi="Times New Roman"/>
          <w:sz w:val="28"/>
          <w:szCs w:val="28"/>
        </w:rPr>
        <w:t>:</w:t>
      </w:r>
      <w:r w:rsidR="002F2A0B">
        <w:rPr>
          <w:rFonts w:ascii="Cambria Math" w:hAnsi="Cambria Math"/>
          <w:i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</w:p>
    <w:p w14:paraId="784F1EFE" w14:textId="43FC8DDF" w:rsidR="006B1304" w:rsidRDefault="006B1304" w:rsidP="006B1304">
      <w:pPr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69D22CD" w14:textId="77777777" w:rsidR="00AD578D" w:rsidRPr="006B1304" w:rsidRDefault="00AD578D" w:rsidP="006B1304">
      <w:pPr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565BE433" w14:textId="2C9F60AF" w:rsidR="008F72FF" w:rsidRDefault="000528D3" w:rsidP="000528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Второй этап – обратный ход. </w:t>
      </w:r>
      <w:r w:rsidR="0046409D" w:rsidRPr="000528D3">
        <w:rPr>
          <w:rFonts w:ascii="Times New Roman" w:hAnsi="Times New Roman"/>
          <w:sz w:val="28"/>
          <w:szCs w:val="28"/>
        </w:rPr>
        <w:t>Двигаясь по строкам матрицы снизу</w:t>
      </w:r>
      <w:r w:rsidR="009F068F" w:rsidRPr="000528D3">
        <w:rPr>
          <w:rFonts w:ascii="Times New Roman" w:hAnsi="Times New Roman"/>
          <w:sz w:val="28"/>
          <w:szCs w:val="28"/>
        </w:rPr>
        <w:t xml:space="preserve"> </w:t>
      </w:r>
      <w:r w:rsidR="0046409D" w:rsidRPr="000528D3">
        <w:rPr>
          <w:rFonts w:ascii="Times New Roman" w:hAnsi="Times New Roman"/>
          <w:sz w:val="28"/>
          <w:szCs w:val="28"/>
        </w:rPr>
        <w:t xml:space="preserve">вверх, поочередно будем вычислять компоненты столбца решения (от последней к первой). Каждый раз будет оставаться одна неизвестная, другие же будут </w:t>
      </w:r>
      <w:r w:rsidR="00647D2A" w:rsidRPr="000528D3">
        <w:rPr>
          <w:rFonts w:ascii="Times New Roman" w:hAnsi="Times New Roman"/>
          <w:sz w:val="28"/>
          <w:szCs w:val="28"/>
        </w:rPr>
        <w:t>получены</w:t>
      </w:r>
      <w:r w:rsidR="00EF734D" w:rsidRPr="000528D3">
        <w:rPr>
          <w:rFonts w:ascii="Times New Roman" w:hAnsi="Times New Roman"/>
          <w:sz w:val="28"/>
          <w:szCs w:val="28"/>
        </w:rPr>
        <w:t xml:space="preserve"> на предыдущей итерации</w:t>
      </w:r>
      <w:r w:rsidR="0046409D" w:rsidRPr="000528D3">
        <w:rPr>
          <w:rFonts w:ascii="Times New Roman" w:hAnsi="Times New Roman"/>
          <w:sz w:val="28"/>
          <w:szCs w:val="28"/>
        </w:rPr>
        <w:t>.</w:t>
      </w:r>
    </w:p>
    <w:p w14:paraId="10F3432E" w14:textId="38F7E9DB" w:rsidR="00AD578D" w:rsidRPr="00AD578D" w:rsidRDefault="00BA6395" w:rsidP="00AD578D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="Calibri"/>
                  <w:noProof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HAnsi" w:hAnsi="Cambria Math" w:cs="Calibri"/>
              <w:noProof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bSup>
            </m:den>
          </m:f>
        </m:oMath>
      </m:oMathPara>
    </w:p>
    <w:p w14:paraId="0AE7945C" w14:textId="77777777" w:rsidR="00AD578D" w:rsidRDefault="00AD578D" w:rsidP="00533E14">
      <w:pPr>
        <w:rPr>
          <w:rFonts w:ascii="Times New Roman" w:hAnsi="Times New Roman"/>
          <w:sz w:val="28"/>
          <w:szCs w:val="28"/>
          <w:u w:val="single"/>
        </w:rPr>
      </w:pPr>
    </w:p>
    <w:p w14:paraId="2842AD5D" w14:textId="5730EC56" w:rsidR="00533E14" w:rsidRPr="007D610A" w:rsidRDefault="00533E14" w:rsidP="00533E14">
      <w:pPr>
        <w:rPr>
          <w:rFonts w:ascii="Times New Roman" w:hAnsi="Times New Roman"/>
          <w:sz w:val="28"/>
          <w:szCs w:val="28"/>
        </w:rPr>
      </w:pPr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2E5D2C40" w14:textId="50124CCE" w:rsidR="007D610A" w:rsidRPr="00CF4ADF" w:rsidRDefault="00CF4ADF" w:rsidP="00CF4A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применения метода Гаусса с выбором ведущего элемента по строке необходимо и достаточно, чтобы 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 была невырожденной.</w:t>
      </w:r>
      <w:r w:rsidRPr="00CF4ADF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="007D610A">
        <w:rPr>
          <w:rFonts w:ascii="Times New Roman" w:hAnsi="Times New Roman"/>
          <w:b/>
          <w:bCs/>
          <w:color w:val="000000" w:themeColor="text1"/>
          <w:sz w:val="32"/>
          <w:szCs w:val="32"/>
        </w:rPr>
        <w:br w:type="page"/>
      </w:r>
    </w:p>
    <w:p w14:paraId="5B3B8696" w14:textId="15851AAD" w:rsidR="00F80C81" w:rsidRPr="0031308C" w:rsidRDefault="00F80C81" w:rsidP="0031308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31308C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632D6321" w14:textId="77777777" w:rsidR="008F72FF" w:rsidRDefault="008F72FF" w:rsidP="00F80C81">
      <w:pPr>
        <w:spacing w:after="160"/>
        <w:rPr>
          <w:rFonts w:ascii="Times New Roman" w:hAnsi="Times New Roman"/>
          <w:sz w:val="28"/>
          <w:szCs w:val="28"/>
        </w:rPr>
      </w:pPr>
    </w:p>
    <w:p w14:paraId="7CFFF06D" w14:textId="64327017" w:rsidR="001A0FAA" w:rsidRDefault="00F80C81" w:rsidP="00F80C81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исследования зависимости </w:t>
      </w:r>
      <w:r w:rsidR="00AD2084">
        <w:rPr>
          <w:rFonts w:ascii="Times New Roman" w:hAnsi="Times New Roman"/>
          <w:sz w:val="28"/>
          <w:szCs w:val="28"/>
        </w:rPr>
        <w:t xml:space="preserve">времени </w:t>
      </w:r>
      <w:del w:id="5" w:author="Alexey Frolov" w:date="2023-10-20T17:01:00Z">
        <w:r w:rsidR="00AD2084" w:rsidDel="003231C3">
          <w:rPr>
            <w:rFonts w:ascii="Times New Roman" w:hAnsi="Times New Roman"/>
            <w:sz w:val="28"/>
            <w:szCs w:val="28"/>
          </w:rPr>
          <w:delText xml:space="preserve">исполнения </w:delText>
        </w:r>
      </w:del>
      <w:ins w:id="6" w:author="Alexey Frolov" w:date="2023-10-20T17:01:00Z">
        <w:r w:rsidR="003231C3">
          <w:rPr>
            <w:rFonts w:ascii="Times New Roman" w:hAnsi="Times New Roman"/>
            <w:sz w:val="28"/>
            <w:szCs w:val="28"/>
          </w:rPr>
          <w:t>вы</w:t>
        </w:r>
        <w:r w:rsidR="003231C3">
          <w:rPr>
            <w:rFonts w:ascii="Times New Roman" w:hAnsi="Times New Roman"/>
            <w:sz w:val="28"/>
            <w:szCs w:val="28"/>
          </w:rPr>
          <w:t xml:space="preserve">полнения </w:t>
        </w:r>
      </w:ins>
      <w:r w:rsidR="00AD2084">
        <w:rPr>
          <w:rFonts w:ascii="Times New Roman" w:hAnsi="Times New Roman"/>
          <w:sz w:val="28"/>
          <w:szCs w:val="28"/>
        </w:rPr>
        <w:t>метода</w:t>
      </w:r>
      <w:r w:rsidR="00AD2084" w:rsidRPr="00AD2084">
        <w:rPr>
          <w:rFonts w:ascii="Times New Roman" w:hAnsi="Times New Roman"/>
          <w:sz w:val="28"/>
          <w:szCs w:val="28"/>
        </w:rPr>
        <w:t xml:space="preserve"> </w:t>
      </w:r>
      <w:r w:rsidR="00AD2084" w:rsidRPr="00AD2084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="00AD2084">
        <w:rPr>
          <w:rFonts w:ascii="Times New Roman" w:hAnsi="Times New Roman"/>
          <w:sz w:val="28"/>
          <w:szCs w:val="28"/>
        </w:rPr>
        <w:t xml:space="preserve"> от размерности матрицы </w:t>
      </w:r>
      <w:r w:rsidR="00AD2084" w:rsidRPr="00AD2084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="00AD208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D2084">
        <w:rPr>
          <w:rFonts w:ascii="Times New Roman" w:hAnsi="Times New Roman"/>
          <w:sz w:val="28"/>
          <w:szCs w:val="28"/>
        </w:rPr>
        <w:t>будем создавать матрицы</w:t>
      </w:r>
      <w:r w:rsidR="002C14DF">
        <w:rPr>
          <w:rFonts w:ascii="Times New Roman" w:hAnsi="Times New Roman"/>
          <w:sz w:val="28"/>
          <w:szCs w:val="28"/>
        </w:rPr>
        <w:t xml:space="preserve"> различных размерностей</w:t>
      </w:r>
      <w:r w:rsidR="00AD2084">
        <w:rPr>
          <w:rFonts w:ascii="Times New Roman" w:hAnsi="Times New Roman"/>
          <w:sz w:val="28"/>
          <w:szCs w:val="28"/>
        </w:rPr>
        <w:t xml:space="preserve">, заполненные </w:t>
      </w:r>
      <w:commentRangeStart w:id="7"/>
      <w:r w:rsidR="00AD2084">
        <w:rPr>
          <w:rFonts w:ascii="Times New Roman" w:hAnsi="Times New Roman"/>
          <w:sz w:val="28"/>
          <w:szCs w:val="28"/>
        </w:rPr>
        <w:t>случайными числами</w:t>
      </w:r>
      <w:commentRangeEnd w:id="7"/>
      <w:r w:rsidR="003231C3">
        <w:rPr>
          <w:rStyle w:val="a7"/>
        </w:rPr>
        <w:commentReference w:id="7"/>
      </w:r>
      <w:r w:rsidR="00AD2084">
        <w:rPr>
          <w:rFonts w:ascii="Times New Roman" w:hAnsi="Times New Roman"/>
          <w:sz w:val="28"/>
          <w:szCs w:val="28"/>
        </w:rPr>
        <w:t>.</w:t>
      </w:r>
    </w:p>
    <w:p w14:paraId="36FBE3C2" w14:textId="22E28891" w:rsidR="002C14DF" w:rsidRDefault="002C14DF" w:rsidP="00F80C81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Размерность будем менять в промежутке </w:t>
      </w:r>
      <w:r w:rsidRPr="002C14D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10; 5120</w:t>
      </w:r>
      <w:r w:rsidRPr="002C14D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– каждая следующая матрица имеет в 2 раза больше строк, чем предыдущая.</w:t>
      </w:r>
    </w:p>
    <w:p w14:paraId="1CA5EB7C" w14:textId="53FD67FD" w:rsidR="007D766D" w:rsidRPr="002C14DF" w:rsidRDefault="007D766D" w:rsidP="00F80C81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будем строить в логарифмических осях.</w:t>
      </w:r>
    </w:p>
    <w:p w14:paraId="2DB76C79" w14:textId="43FA1F61" w:rsidR="001A0FAA" w:rsidRDefault="003E6E1B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3E6E1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3D685B" wp14:editId="5EADA51F">
            <wp:extent cx="5940425" cy="4650105"/>
            <wp:effectExtent l="0" t="0" r="3175" b="0"/>
            <wp:docPr id="297922451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22451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39C">
        <w:rPr>
          <w:rFonts w:ascii="Times New Roman" w:hAnsi="Times New Roman"/>
          <w:sz w:val="28"/>
          <w:szCs w:val="28"/>
        </w:rPr>
        <w:t xml:space="preserve">По графику видно, </w:t>
      </w:r>
      <w:r>
        <w:rPr>
          <w:rFonts w:ascii="Times New Roman" w:hAnsi="Times New Roman"/>
          <w:sz w:val="28"/>
          <w:szCs w:val="28"/>
        </w:rPr>
        <w:t>зависимость времени исполнения метода кубическая</w:t>
      </w:r>
      <w:r w:rsidR="0092542E">
        <w:rPr>
          <w:rFonts w:ascii="Times New Roman" w:hAnsi="Times New Roman"/>
          <w:sz w:val="28"/>
          <w:szCs w:val="28"/>
        </w:rPr>
        <w:t xml:space="preserve">: увеличение размерности матрицы в </w:t>
      </w:r>
      <w:r>
        <w:rPr>
          <w:rFonts w:ascii="Times New Roman" w:hAnsi="Times New Roman"/>
          <w:sz w:val="28"/>
          <w:szCs w:val="28"/>
        </w:rPr>
        <w:t>10</w:t>
      </w:r>
      <w:r w:rsidR="0092542E">
        <w:rPr>
          <w:rFonts w:ascii="Times New Roman" w:hAnsi="Times New Roman"/>
          <w:sz w:val="28"/>
          <w:szCs w:val="28"/>
        </w:rPr>
        <w:t xml:space="preserve"> раз увеличивает временные затраты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2542E">
        <w:rPr>
          <w:rFonts w:ascii="Times New Roman" w:hAnsi="Times New Roman"/>
          <w:sz w:val="28"/>
          <w:szCs w:val="28"/>
        </w:rPr>
        <w:t>раз</w:t>
      </w:r>
      <w:r w:rsidR="0088639C">
        <w:rPr>
          <w:rFonts w:ascii="Times New Roman" w:hAnsi="Times New Roman"/>
          <w:sz w:val="28"/>
          <w:szCs w:val="28"/>
        </w:rPr>
        <w:t xml:space="preserve">, что в точности согласуется с теорией – для нахождения решения с помощью метода Гаусса с выбором ведущего элемента по столбцу требуется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88639C" w:rsidRPr="0088639C">
        <w:rPr>
          <w:rFonts w:ascii="Times New Roman" w:hAnsi="Times New Roman"/>
          <w:sz w:val="28"/>
          <w:szCs w:val="28"/>
        </w:rPr>
        <w:t xml:space="preserve"> </w:t>
      </w:r>
      <w:r w:rsidR="0088639C">
        <w:rPr>
          <w:rFonts w:ascii="Times New Roman" w:hAnsi="Times New Roman"/>
          <w:sz w:val="28"/>
          <w:szCs w:val="28"/>
        </w:rPr>
        <w:t>арифметических операций.</w:t>
      </w:r>
    </w:p>
    <w:p w14:paraId="449680FA" w14:textId="5CDED813" w:rsidR="0031308C" w:rsidRDefault="0031308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557AE8" w14:textId="73955DA9" w:rsidR="0060353C" w:rsidRDefault="0031308C" w:rsidP="0031308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1308C">
        <w:rPr>
          <w:rFonts w:ascii="Times New Roman" w:hAnsi="Times New Roman"/>
          <w:sz w:val="28"/>
          <w:szCs w:val="28"/>
        </w:rPr>
        <w:lastRenderedPageBreak/>
        <w:t xml:space="preserve">Для исследования зависимости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 решения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невязки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 xml:space="preserve"> от числа обусловленности матрицы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будем строить матриц</w:t>
      </w:r>
      <w:r w:rsidR="00E81350">
        <w:rPr>
          <w:rFonts w:ascii="Times New Roman" w:hAnsi="Times New Roman"/>
          <w:color w:val="000000" w:themeColor="text1"/>
          <w:sz w:val="28"/>
          <w:szCs w:val="28"/>
        </w:rPr>
        <w:t xml:space="preserve">у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определенными числами обусловленности 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 xml:space="preserve">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8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8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="0060353C" w:rsidRPr="0060353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 xml:space="preserve">Столбец свободных членов </w:t>
      </w:r>
      <w:r w:rsidR="00E81350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="00E81350"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 xml:space="preserve">получается умножением матрицы </w:t>
      </w:r>
      <w:r w:rsidR="0060353C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="0060353C"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353C">
        <w:rPr>
          <w:rFonts w:ascii="Times New Roman" w:hAnsi="Times New Roman"/>
          <w:color w:val="000000" w:themeColor="text1"/>
          <w:sz w:val="28"/>
          <w:szCs w:val="28"/>
        </w:rPr>
        <w:t>на столбец</w:t>
      </w:r>
      <w:r w:rsidR="00E81350">
        <w:rPr>
          <w:rFonts w:ascii="Times New Roman" w:hAnsi="Times New Roman"/>
          <w:color w:val="000000" w:themeColor="text1"/>
          <w:sz w:val="28"/>
          <w:szCs w:val="28"/>
        </w:rPr>
        <w:t xml:space="preserve"> точных </w:t>
      </w:r>
      <w:commentRangeStart w:id="9"/>
      <w:r w:rsidR="00E81350">
        <w:rPr>
          <w:rFonts w:ascii="Times New Roman" w:hAnsi="Times New Roman"/>
          <w:color w:val="000000" w:themeColor="text1"/>
          <w:sz w:val="28"/>
          <w:szCs w:val="28"/>
        </w:rPr>
        <w:t xml:space="preserve">решений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w:commentRangeEnd w:id="9"/>
        <m:r>
          <m:rPr>
            <m:sty m:val="p"/>
          </m:rPr>
          <w:rPr>
            <w:rStyle w:val="a7"/>
          </w:rPr>
          <w:commentReference w:id="9"/>
        </m:r>
      </m:oMath>
      <w:r w:rsidR="00E81350" w:rsidRPr="00E8135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FEEC9F7" w14:textId="77777777" w:rsidR="003A100C" w:rsidRDefault="00E81350" w:rsidP="0031308C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построения графика вычисляются евклидовы нормы вычислительной ошибки и невязки.</w:t>
      </w:r>
    </w:p>
    <w:p w14:paraId="352F77D1" w14:textId="332172C9" w:rsidR="003A100C" w:rsidRPr="008F43CD" w:rsidRDefault="003A100C" w:rsidP="003A100C">
      <w:pPr>
        <w:pStyle w:val="a4"/>
        <w:numPr>
          <w:ilvl w:val="0"/>
          <w:numId w:val="6"/>
        </w:num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8F43CD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>Норма вычислительной ошибки</w:t>
      </w:r>
      <w:r w:rsidRPr="008F43CD">
        <w:rPr>
          <w:rFonts w:ascii="Cambria Math" w:hAnsi="Cambria Math"/>
          <w:iCs/>
          <w:sz w:val="28"/>
          <w:szCs w:val="28"/>
          <w:u w:val="single"/>
        </w:rPr>
        <w:t>:</w:t>
      </w:r>
    </w:p>
    <w:p w14:paraId="34D7FBDD" w14:textId="684959CD" w:rsidR="00E81350" w:rsidRPr="003A100C" w:rsidRDefault="00BA6395" w:rsidP="003A100C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A3498AE" w14:textId="6A3C5CA2" w:rsidR="003A100C" w:rsidRPr="008F43CD" w:rsidRDefault="003A100C" w:rsidP="003A100C">
      <w:pPr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где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-полученное решение,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-точное решение</m:t>
        </m:r>
      </m:oMath>
      <w:r w:rsidR="008F43C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C6B19FA" w14:textId="798C531F" w:rsidR="003A100C" w:rsidRPr="008F43CD" w:rsidRDefault="003A100C" w:rsidP="003A100C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  <w:u w:val="single"/>
        </w:rPr>
      </w:pPr>
      <w:r w:rsidRPr="008F43CD">
        <w:rPr>
          <w:rFonts w:ascii="Times New Roman" w:hAnsi="Times New Roman"/>
          <w:sz w:val="28"/>
          <w:szCs w:val="28"/>
          <w:u w:val="single"/>
        </w:rPr>
        <w:t>Норма невязки:</w:t>
      </w:r>
    </w:p>
    <w:p w14:paraId="0BE11136" w14:textId="758DFED5" w:rsidR="003A100C" w:rsidRPr="003A100C" w:rsidRDefault="00BA6395" w:rsidP="003A100C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DFF67C3" w14:textId="77777777" w:rsidR="008F43CD" w:rsidRPr="008F43CD" w:rsidRDefault="003A100C" w:rsidP="008F43CD">
      <w:pPr>
        <w:pStyle w:val="a4"/>
        <w:ind w:left="0"/>
        <w:rPr>
          <w:rFonts w:ascii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где </m:t>
          </m:r>
          <w:commentRangeStart w:id="10"/>
          <m:r>
            <w:rPr>
              <w:rFonts w:ascii="Cambria Math" w:hAnsi="Cambria Math"/>
              <w:color w:val="000000" w:themeColor="text1"/>
              <w:sz w:val="28"/>
              <w:szCs w:val="28"/>
            </w:rPr>
            <m:t>A-квадратная матрица 10×10</m:t>
          </m:r>
          <w:commentRangeEnd w:id="10"/>
          <m:r>
            <m:rPr>
              <m:sty m:val="p"/>
            </m:rPr>
            <w:rPr>
              <w:rStyle w:val="a7"/>
            </w:rPr>
            <w:commentReference w:id="10"/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-полученное решение,</m:t>
          </m:r>
        </m:oMath>
      </m:oMathPara>
    </w:p>
    <w:p w14:paraId="545DF133" w14:textId="28BAA6EB" w:rsidR="003A100C" w:rsidRPr="008F43CD" w:rsidRDefault="003A100C" w:rsidP="008F43CD">
      <w:pPr>
        <w:pStyle w:val="a4"/>
        <w:ind w:left="0"/>
        <w:rPr>
          <w:rFonts w:ascii="Times New Roman" w:hAnsi="Times New Roman"/>
          <w:i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-столбец свободных членов</m:t>
        </m:r>
      </m:oMath>
      <w:r w:rsidR="008F43CD" w:rsidRPr="008F43CD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414EF6A3" w14:textId="2AE0B961" w:rsidR="00E81350" w:rsidRDefault="00E81350" w:rsidP="003130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обусловленности будем менять в промежутке </w:t>
      </w:r>
      <w:r w:rsidRPr="00E81350">
        <w:rPr>
          <w:rFonts w:ascii="Times New Roman" w:hAnsi="Times New Roman"/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>10;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  <w:r w:rsidRPr="00E8135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2A1FDEB8" w14:textId="009F16BB" w:rsidR="008F43CD" w:rsidRDefault="007D766D" w:rsidP="007D766D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будем строить в логарифмических осях.</w:t>
      </w:r>
    </w:p>
    <w:p w14:paraId="7237AECA" w14:textId="77777777" w:rsidR="008F43CD" w:rsidRDefault="008F43C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D0B96A5" w14:textId="0B6B10D8" w:rsidR="007D766D" w:rsidRDefault="008F43CD" w:rsidP="00AD578D">
      <w:pPr>
        <w:spacing w:after="160"/>
        <w:ind w:hanging="567"/>
        <w:rPr>
          <w:rFonts w:ascii="Times New Roman" w:hAnsi="Times New Roman"/>
          <w:sz w:val="28"/>
          <w:szCs w:val="28"/>
        </w:rPr>
      </w:pPr>
      <w:r w:rsidRPr="003E543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571E385" wp14:editId="083D8F99">
            <wp:extent cx="6331354" cy="4219575"/>
            <wp:effectExtent l="0" t="0" r="0" b="0"/>
            <wp:docPr id="161527156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156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342" cy="42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9AF" w14:textId="3C45E5DF" w:rsidR="008F43CD" w:rsidRPr="008F43CD" w:rsidRDefault="008F43CD" w:rsidP="007D766D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графике пунктирными линиями </w:t>
      </w:r>
      <w:commentRangeStart w:id="11"/>
      <w:r>
        <w:rPr>
          <w:rFonts w:ascii="Times New Roman" w:hAnsi="Times New Roman"/>
          <w:sz w:val="28"/>
          <w:szCs w:val="28"/>
        </w:rPr>
        <w:t xml:space="preserve">построены аппроксимирующие прямые для </w:t>
      </w:r>
      <w:r w:rsidR="008F72FF">
        <w:rPr>
          <w:rFonts w:ascii="Times New Roman" w:hAnsi="Times New Roman"/>
          <w:sz w:val="28"/>
          <w:szCs w:val="28"/>
        </w:rPr>
        <w:t xml:space="preserve">нормы абсолютной погрешности </w:t>
      </w:r>
      <w:commentRangeEnd w:id="11"/>
      <w:r w:rsidR="00BA6395">
        <w:rPr>
          <w:rStyle w:val="a7"/>
        </w:rPr>
        <w:commentReference w:id="11"/>
      </w:r>
      <w:r w:rsidR="008F72FF">
        <w:rPr>
          <w:rFonts w:ascii="Times New Roman" w:hAnsi="Times New Roman"/>
          <w:sz w:val="28"/>
          <w:szCs w:val="28"/>
        </w:rPr>
        <w:t>(синим цветом) и нормы невязки (черным цветом).</w:t>
      </w:r>
    </w:p>
    <w:p w14:paraId="6AF9E440" w14:textId="2F0F618B" w:rsidR="00BC1E4A" w:rsidRDefault="00E81350" w:rsidP="007D766D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графику видно, что </w:t>
      </w:r>
      <w:r w:rsidR="00BC1E4A">
        <w:rPr>
          <w:rFonts w:ascii="Times New Roman" w:hAnsi="Times New Roman"/>
          <w:sz w:val="28"/>
          <w:szCs w:val="28"/>
        </w:rPr>
        <w:t xml:space="preserve">увеличение числа обусловленности приводит к увеличению </w:t>
      </w:r>
      <w:r w:rsidR="00D5009E">
        <w:rPr>
          <w:rFonts w:ascii="Times New Roman" w:hAnsi="Times New Roman"/>
          <w:sz w:val="28"/>
          <w:szCs w:val="28"/>
        </w:rPr>
        <w:t xml:space="preserve">как </w:t>
      </w:r>
      <w:r w:rsidR="00BC1E4A">
        <w:rPr>
          <w:rFonts w:ascii="Times New Roman" w:hAnsi="Times New Roman"/>
          <w:sz w:val="28"/>
          <w:szCs w:val="28"/>
        </w:rPr>
        <w:t>абсолютной погрешности решения</w:t>
      </w:r>
      <w:r w:rsidR="00D5009E">
        <w:rPr>
          <w:rFonts w:ascii="Times New Roman" w:hAnsi="Times New Roman"/>
          <w:sz w:val="28"/>
          <w:szCs w:val="28"/>
        </w:rPr>
        <w:t>, так и невязки</w:t>
      </w:r>
      <w:r w:rsidR="00BC1E4A">
        <w:rPr>
          <w:rFonts w:ascii="Times New Roman" w:hAnsi="Times New Roman"/>
          <w:sz w:val="28"/>
          <w:szCs w:val="28"/>
        </w:rPr>
        <w:t xml:space="preserve"> с зависимостью</w:t>
      </w:r>
      <w:r w:rsidR="00EE16D0">
        <w:rPr>
          <w:rFonts w:ascii="Times New Roman" w:hAnsi="Times New Roman"/>
          <w:sz w:val="28"/>
          <w:szCs w:val="28"/>
        </w:rPr>
        <w:t>, близкой к линейной</w:t>
      </w:r>
      <w:r w:rsidR="00BC1E4A">
        <w:rPr>
          <w:rFonts w:ascii="Times New Roman" w:hAnsi="Times New Roman"/>
          <w:sz w:val="28"/>
          <w:szCs w:val="28"/>
        </w:rPr>
        <w:t>.</w:t>
      </w:r>
    </w:p>
    <w:p w14:paraId="52A5EA58" w14:textId="79CDB5C0" w:rsidR="005410AB" w:rsidRDefault="005410AB" w:rsidP="00BC1E4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746A423" w14:textId="77777777" w:rsidR="00EE16D0" w:rsidRDefault="00EE16D0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br w:type="page"/>
      </w:r>
    </w:p>
    <w:p w14:paraId="73443575" w14:textId="3F1016C7" w:rsidR="00BC1E4A" w:rsidRDefault="00BC1E4A" w:rsidP="00BC1E4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p w14:paraId="0F5FBF2D" w14:textId="0827EE32" w:rsidR="00BC1E4A" w:rsidRDefault="00EE16D0" w:rsidP="00BC1E4A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Метод Гаусса с выбором ведущего элемента по ст</w:t>
      </w:r>
      <w:r w:rsidR="008F72FF">
        <w:rPr>
          <w:rFonts w:ascii="Times New Roman" w:hAnsi="Times New Roman"/>
          <w:color w:val="000000" w:themeColor="text1"/>
          <w:sz w:val="28"/>
          <w:szCs w:val="28"/>
        </w:rPr>
        <w:t>роке</w:t>
      </w:r>
      <w:r w:rsidR="0094696D">
        <w:rPr>
          <w:rFonts w:ascii="Times New Roman" w:hAnsi="Times New Roman"/>
          <w:color w:val="000000" w:themeColor="text1"/>
          <w:sz w:val="28"/>
          <w:szCs w:val="28"/>
        </w:rPr>
        <w:t xml:space="preserve"> является более устойчивым по сравнению с классическим методом Гаусса за счет минимизации неограниченного роста (по модулю) элементов матриц на каждом шаге. Такой алгоритм позволяет сократить погрешность, вызванную ошибками округления.</w:t>
      </w:r>
    </w:p>
    <w:p w14:paraId="708F681E" w14:textId="75312CE5" w:rsidR="0094696D" w:rsidRPr="00BC1E4A" w:rsidRDefault="0094696D" w:rsidP="00BC1E4A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Метод имеет достаточно большую вычислительную сложность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</w:t>
      </w:r>
      <w:r w:rsidR="00D5009E">
        <w:rPr>
          <w:rFonts w:ascii="Times New Roman" w:hAnsi="Times New Roman"/>
          <w:sz w:val="28"/>
          <w:szCs w:val="28"/>
        </w:rPr>
        <w:t xml:space="preserve"> что позволяет сделать вывод о том, что для матриц большой размерности метод </w:t>
      </w:r>
      <w:commentRangeStart w:id="12"/>
      <w:r w:rsidR="00D5009E">
        <w:rPr>
          <w:rFonts w:ascii="Times New Roman" w:hAnsi="Times New Roman"/>
          <w:sz w:val="28"/>
          <w:szCs w:val="28"/>
        </w:rPr>
        <w:t>будет не оптимален по скорости</w:t>
      </w:r>
      <w:commentRangeEnd w:id="12"/>
      <w:r w:rsidR="00BA6395">
        <w:rPr>
          <w:rStyle w:val="a7"/>
        </w:rPr>
        <w:commentReference w:id="12"/>
      </w:r>
      <w:r w:rsidR="00D5009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D5009E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днако среди условий применимости лишь </w:t>
      </w:r>
      <w:proofErr w:type="spellStart"/>
      <w:r w:rsidR="00CF4ADF">
        <w:rPr>
          <w:rFonts w:ascii="Times New Roman" w:hAnsi="Times New Roman"/>
          <w:sz w:val="28"/>
          <w:szCs w:val="28"/>
        </w:rPr>
        <w:t>невырожденность</w:t>
      </w:r>
      <w:proofErr w:type="spellEnd"/>
      <w:r w:rsidR="00D5009E">
        <w:rPr>
          <w:rFonts w:ascii="Times New Roman" w:hAnsi="Times New Roman"/>
          <w:sz w:val="28"/>
          <w:szCs w:val="28"/>
        </w:rPr>
        <w:t xml:space="preserve"> матрицы</w:t>
      </w:r>
      <w:r w:rsidR="00C304E8">
        <w:rPr>
          <w:rFonts w:ascii="Times New Roman" w:hAnsi="Times New Roman"/>
          <w:sz w:val="28"/>
          <w:szCs w:val="28"/>
        </w:rPr>
        <w:t>, что позволяет использовать метод Гаусса практически для любой матрицы.</w:t>
      </w:r>
    </w:p>
    <w:sectPr w:rsidR="0094696D" w:rsidRPr="00BC1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lexey Frolov" w:date="2023-10-20T16:58:00Z" w:initials="AF">
    <w:p w14:paraId="461348DE" w14:textId="20FAD34C" w:rsidR="003231C3" w:rsidRPr="003231C3" w:rsidRDefault="003231C3">
      <w:pPr>
        <w:pStyle w:val="a8"/>
      </w:pPr>
      <w:r>
        <w:rPr>
          <w:rStyle w:val="a7"/>
        </w:rPr>
        <w:annotationRef/>
      </w:r>
      <w:r>
        <w:t>Нужно отметить, что это не единственная модификация метода для такого случая.</w:t>
      </w:r>
    </w:p>
  </w:comment>
  <w:comment w:id="3" w:author="Alexey Frolov" w:date="2023-10-20T17:00:00Z" w:initials="AF">
    <w:p w14:paraId="7B08E20C" w14:textId="650EBD21" w:rsidR="003231C3" w:rsidRDefault="003231C3">
      <w:pPr>
        <w:pStyle w:val="a8"/>
      </w:pPr>
      <w:r>
        <w:rPr>
          <w:rStyle w:val="a7"/>
        </w:rPr>
        <w:annotationRef/>
      </w:r>
      <w:r>
        <w:t>Перестановку столбцов следует продемонстрировать с помощью формул и выражений.</w:t>
      </w:r>
    </w:p>
  </w:comment>
  <w:comment w:id="4" w:author="Alexey Frolov" w:date="2023-10-20T17:00:00Z" w:initials="AF">
    <w:p w14:paraId="5188C401" w14:textId="16ACB783" w:rsidR="003231C3" w:rsidRDefault="003231C3">
      <w:pPr>
        <w:pStyle w:val="a8"/>
      </w:pPr>
      <w:r>
        <w:rPr>
          <w:rStyle w:val="a7"/>
        </w:rPr>
        <w:annotationRef/>
      </w:r>
      <w:r>
        <w:t xml:space="preserve">Нужно привести выражение для этого вычитания (не только словами все объяснять). </w:t>
      </w:r>
    </w:p>
  </w:comment>
  <w:comment w:id="7" w:author="Alexey Frolov" w:date="2023-10-20T17:03:00Z" w:initials="AF">
    <w:p w14:paraId="6B1D7C9F" w14:textId="4E3B5F12" w:rsidR="003231C3" w:rsidRDefault="003231C3">
      <w:pPr>
        <w:pStyle w:val="a8"/>
      </w:pPr>
      <w:r>
        <w:rPr>
          <w:rStyle w:val="a7"/>
        </w:rPr>
        <w:annotationRef/>
      </w:r>
      <w:r>
        <w:t>Нужно сказать, как вы выбирали точное решение и правую часть.</w:t>
      </w:r>
    </w:p>
  </w:comment>
  <w:comment w:id="9" w:author="Alexey Frolov" w:date="2023-10-20T17:04:00Z" w:initials="AF">
    <w:p w14:paraId="56BB1380" w14:textId="188DFD06" w:rsidR="003231C3" w:rsidRDefault="003231C3">
      <w:pPr>
        <w:pStyle w:val="a8"/>
      </w:pPr>
      <w:r>
        <w:rPr>
          <w:rStyle w:val="a7"/>
        </w:rPr>
        <w:annotationRef/>
      </w:r>
      <w:r>
        <w:t>А как выбирался х?</w:t>
      </w:r>
    </w:p>
  </w:comment>
  <w:comment w:id="10" w:author="Alexey Frolov" w:date="2023-10-20T17:05:00Z" w:initials="AF">
    <w:p w14:paraId="04BE67D3" w14:textId="3260127B" w:rsidR="00BA6395" w:rsidRDefault="00BA6395">
      <w:pPr>
        <w:pStyle w:val="a8"/>
      </w:pPr>
      <w:r>
        <w:rPr>
          <w:rStyle w:val="a7"/>
        </w:rPr>
        <w:annotationRef/>
      </w:r>
      <w:r>
        <w:t>Это нужно написать в самом начале представления результатов исследования.</w:t>
      </w:r>
    </w:p>
  </w:comment>
  <w:comment w:id="11" w:author="Alexey Frolov" w:date="2023-10-20T17:06:00Z" w:initials="AF">
    <w:p w14:paraId="2AB1CBB5" w14:textId="20D22209" w:rsidR="00BA6395" w:rsidRDefault="00BA6395">
      <w:pPr>
        <w:pStyle w:val="a8"/>
      </w:pPr>
      <w:r>
        <w:rPr>
          <w:rStyle w:val="a7"/>
        </w:rPr>
        <w:annotationRef/>
      </w:r>
      <w:r>
        <w:t>Их лучше запихнуть в легенду.</w:t>
      </w:r>
    </w:p>
  </w:comment>
  <w:comment w:id="12" w:author="Alexey Frolov" w:date="2023-10-20T17:07:00Z" w:initials="AF">
    <w:p w14:paraId="387085C5" w14:textId="5EC2F2DE" w:rsidR="00BA6395" w:rsidRDefault="00BA6395">
      <w:pPr>
        <w:pStyle w:val="a8"/>
      </w:pPr>
      <w:r>
        <w:rPr>
          <w:rStyle w:val="a7"/>
        </w:rPr>
        <w:annotationRef/>
      </w:r>
      <w:r>
        <w:t>Ну а особо лучше-то ничего нет.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2BD"/>
    <w:multiLevelType w:val="hybridMultilevel"/>
    <w:tmpl w:val="9686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20828"/>
    <w:multiLevelType w:val="hybridMultilevel"/>
    <w:tmpl w:val="C4A2FF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85EEA"/>
    <w:multiLevelType w:val="hybridMultilevel"/>
    <w:tmpl w:val="5874D286"/>
    <w:lvl w:ilvl="0" w:tplc="F3CC8F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E582C"/>
    <w:multiLevelType w:val="hybridMultilevel"/>
    <w:tmpl w:val="96863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57673"/>
    <w:multiLevelType w:val="hybridMultilevel"/>
    <w:tmpl w:val="B98A68FC"/>
    <w:lvl w:ilvl="0" w:tplc="F37A31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E5C26"/>
    <w:multiLevelType w:val="hybridMultilevel"/>
    <w:tmpl w:val="C4A2FF6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45"/>
    <w:rsid w:val="000528D3"/>
    <w:rsid w:val="000C01E2"/>
    <w:rsid w:val="0012666E"/>
    <w:rsid w:val="00137B60"/>
    <w:rsid w:val="001A0FAA"/>
    <w:rsid w:val="002157F7"/>
    <w:rsid w:val="002C14DF"/>
    <w:rsid w:val="002F2A0B"/>
    <w:rsid w:val="0031308C"/>
    <w:rsid w:val="003231C3"/>
    <w:rsid w:val="003A100C"/>
    <w:rsid w:val="003E543C"/>
    <w:rsid w:val="003E6E1B"/>
    <w:rsid w:val="0041319E"/>
    <w:rsid w:val="0046409D"/>
    <w:rsid w:val="00533E14"/>
    <w:rsid w:val="005410AB"/>
    <w:rsid w:val="0055357D"/>
    <w:rsid w:val="0060353C"/>
    <w:rsid w:val="00647D2A"/>
    <w:rsid w:val="006B1304"/>
    <w:rsid w:val="006D6C2D"/>
    <w:rsid w:val="007B2B75"/>
    <w:rsid w:val="007B4C45"/>
    <w:rsid w:val="007D610A"/>
    <w:rsid w:val="007D766D"/>
    <w:rsid w:val="00872BCC"/>
    <w:rsid w:val="0088639C"/>
    <w:rsid w:val="008C1B4E"/>
    <w:rsid w:val="008D45C6"/>
    <w:rsid w:val="008F43CD"/>
    <w:rsid w:val="008F72FF"/>
    <w:rsid w:val="00923AC4"/>
    <w:rsid w:val="0092542E"/>
    <w:rsid w:val="0094696D"/>
    <w:rsid w:val="009948BB"/>
    <w:rsid w:val="009F068F"/>
    <w:rsid w:val="00A0045F"/>
    <w:rsid w:val="00AD2084"/>
    <w:rsid w:val="00AD578D"/>
    <w:rsid w:val="00BA6395"/>
    <w:rsid w:val="00BC1E4A"/>
    <w:rsid w:val="00C304E8"/>
    <w:rsid w:val="00CF4ADF"/>
    <w:rsid w:val="00D5009E"/>
    <w:rsid w:val="00DD5A79"/>
    <w:rsid w:val="00E81350"/>
    <w:rsid w:val="00E8323D"/>
    <w:rsid w:val="00EE16D0"/>
    <w:rsid w:val="00EF1759"/>
    <w:rsid w:val="00EF734D"/>
    <w:rsid w:val="00F458DE"/>
    <w:rsid w:val="00F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5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304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09D"/>
    <w:rPr>
      <w:color w:val="808080"/>
    </w:rPr>
  </w:style>
  <w:style w:type="paragraph" w:styleId="a4">
    <w:name w:val="List Paragraph"/>
    <w:basedOn w:val="a"/>
    <w:uiPriority w:val="34"/>
    <w:qFormat/>
    <w:rsid w:val="009F06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2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31C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7">
    <w:name w:val="annotation reference"/>
    <w:basedOn w:val="a0"/>
    <w:uiPriority w:val="99"/>
    <w:semiHidden/>
    <w:unhideWhenUsed/>
    <w:rsid w:val="003231C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31C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231C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31C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231C3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304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09D"/>
    <w:rPr>
      <w:color w:val="808080"/>
    </w:rPr>
  </w:style>
  <w:style w:type="paragraph" w:styleId="a4">
    <w:name w:val="List Paragraph"/>
    <w:basedOn w:val="a"/>
    <w:uiPriority w:val="34"/>
    <w:qFormat/>
    <w:rsid w:val="009F06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2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31C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7">
    <w:name w:val="annotation reference"/>
    <w:basedOn w:val="a0"/>
    <w:uiPriority w:val="99"/>
    <w:semiHidden/>
    <w:unhideWhenUsed/>
    <w:rsid w:val="003231C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31C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231C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31C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231C3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Alexey Frolov</cp:lastModifiedBy>
  <cp:revision>9</cp:revision>
  <dcterms:created xsi:type="dcterms:W3CDTF">2023-10-01T17:32:00Z</dcterms:created>
  <dcterms:modified xsi:type="dcterms:W3CDTF">2023-10-20T14:07:00Z</dcterms:modified>
</cp:coreProperties>
</file>