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DBDF8F" w14:textId="77777777" w:rsidR="008616F0" w:rsidRDefault="008616F0" w:rsidP="008616F0">
      <w:pPr>
        <w:jc w:val="center"/>
        <w:rPr>
          <w:rFonts w:ascii="Times New Roman" w:hAnsi="Times New Roman"/>
          <w:sz w:val="28"/>
          <w:szCs w:val="28"/>
        </w:rPr>
      </w:pPr>
      <w:bookmarkStart w:id="0" w:name="_Hlk99145388"/>
      <w:bookmarkEnd w:id="0"/>
      <w:r>
        <w:rPr>
          <w:rFonts w:ascii="Times New Roman" w:hAnsi="Times New Roman"/>
          <w:sz w:val="28"/>
          <w:szCs w:val="28"/>
        </w:rPr>
        <w:t xml:space="preserve">Федеральное государственное автономное образовательное учреждение высшего </w:t>
      </w:r>
      <w:bookmarkStart w:id="1" w:name="_GoBack"/>
      <w:bookmarkEnd w:id="1"/>
      <w:r>
        <w:rPr>
          <w:rFonts w:ascii="Times New Roman" w:hAnsi="Times New Roman"/>
          <w:sz w:val="28"/>
          <w:szCs w:val="28"/>
        </w:rPr>
        <w:t>образования</w:t>
      </w:r>
    </w:p>
    <w:p w14:paraId="791C6F80" w14:textId="77777777" w:rsidR="008616F0" w:rsidRDefault="008616F0" w:rsidP="008616F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«Санкт-Петербургский политехнический университет Петра Великого»</w:t>
      </w:r>
    </w:p>
    <w:p w14:paraId="33675605" w14:textId="77777777" w:rsidR="001D7EBC" w:rsidRPr="001D7EBC" w:rsidRDefault="001D7EBC" w:rsidP="001D7EBC">
      <w:pPr>
        <w:jc w:val="center"/>
        <w:rPr>
          <w:rFonts w:ascii="Times New Roman" w:hAnsi="Times New Roman"/>
          <w:sz w:val="28"/>
          <w:szCs w:val="28"/>
        </w:rPr>
      </w:pPr>
    </w:p>
    <w:p w14:paraId="1E5BC6A6" w14:textId="77777777" w:rsidR="001D7EBC" w:rsidRPr="001D7EBC" w:rsidRDefault="001D7EBC" w:rsidP="001D7EBC">
      <w:pPr>
        <w:jc w:val="center"/>
        <w:rPr>
          <w:rFonts w:ascii="Times New Roman" w:hAnsi="Times New Roman"/>
          <w:sz w:val="28"/>
          <w:szCs w:val="28"/>
        </w:rPr>
      </w:pPr>
    </w:p>
    <w:p w14:paraId="614093DA" w14:textId="77777777" w:rsidR="001D7EBC" w:rsidRDefault="001D7EBC" w:rsidP="001D7EBC">
      <w:pPr>
        <w:jc w:val="center"/>
        <w:rPr>
          <w:rFonts w:ascii="Times New Roman" w:hAnsi="Times New Roman"/>
          <w:sz w:val="28"/>
          <w:szCs w:val="28"/>
        </w:rPr>
      </w:pPr>
    </w:p>
    <w:p w14:paraId="763A4E42" w14:textId="77777777" w:rsidR="008616F0" w:rsidRPr="001D7EBC" w:rsidRDefault="008616F0" w:rsidP="001D7EBC">
      <w:pPr>
        <w:jc w:val="center"/>
        <w:rPr>
          <w:rFonts w:ascii="Times New Roman" w:hAnsi="Times New Roman"/>
          <w:sz w:val="28"/>
          <w:szCs w:val="28"/>
        </w:rPr>
      </w:pPr>
    </w:p>
    <w:p w14:paraId="0574FE19" w14:textId="77777777" w:rsidR="001D7EBC" w:rsidRPr="001D7EBC" w:rsidRDefault="001D7EBC" w:rsidP="001D7EBC">
      <w:pPr>
        <w:rPr>
          <w:rFonts w:ascii="Times New Roman" w:hAnsi="Times New Roman"/>
          <w:sz w:val="28"/>
          <w:szCs w:val="28"/>
        </w:rPr>
      </w:pPr>
    </w:p>
    <w:p w14:paraId="7444A7C5" w14:textId="77777777" w:rsidR="001D7EBC" w:rsidRPr="008616F0" w:rsidRDefault="001D7EBC" w:rsidP="001D7EBC">
      <w:pPr>
        <w:jc w:val="center"/>
        <w:rPr>
          <w:rFonts w:ascii="Times New Roman" w:hAnsi="Times New Roman"/>
          <w:bCs/>
          <w:sz w:val="36"/>
          <w:szCs w:val="36"/>
        </w:rPr>
      </w:pPr>
      <w:r w:rsidRPr="008616F0">
        <w:rPr>
          <w:rFonts w:ascii="Times New Roman" w:hAnsi="Times New Roman"/>
          <w:sz w:val="36"/>
          <w:szCs w:val="36"/>
        </w:rPr>
        <w:t xml:space="preserve">Отчет по лабораторной работе № </w:t>
      </w:r>
      <w:r w:rsidRPr="008616F0">
        <w:rPr>
          <w:rFonts w:ascii="Times New Roman" w:hAnsi="Times New Roman"/>
          <w:bCs/>
          <w:sz w:val="36"/>
          <w:szCs w:val="36"/>
        </w:rPr>
        <w:t>1</w:t>
      </w:r>
    </w:p>
    <w:p w14:paraId="08E53498" w14:textId="4279D409" w:rsidR="001D7EBC" w:rsidRPr="008616F0" w:rsidRDefault="001D7EBC" w:rsidP="001D7EBC">
      <w:pPr>
        <w:jc w:val="center"/>
        <w:rPr>
          <w:rFonts w:ascii="Times New Roman" w:hAnsi="Times New Roman"/>
          <w:b/>
          <w:sz w:val="36"/>
          <w:szCs w:val="36"/>
        </w:rPr>
      </w:pPr>
      <w:r w:rsidRPr="008616F0">
        <w:rPr>
          <w:rFonts w:ascii="Times New Roman" w:hAnsi="Times New Roman"/>
          <w:b/>
          <w:sz w:val="36"/>
          <w:szCs w:val="36"/>
        </w:rPr>
        <w:t>Тема "Решение алгебраических и трансцендентных уравнений"</w:t>
      </w:r>
    </w:p>
    <w:p w14:paraId="3AD120B7" w14:textId="77777777" w:rsidR="001D7EBC" w:rsidRPr="001D7EBC" w:rsidRDefault="001D7EBC" w:rsidP="001D7EBC">
      <w:pPr>
        <w:jc w:val="center"/>
        <w:rPr>
          <w:rFonts w:ascii="Times New Roman" w:hAnsi="Times New Roman"/>
          <w:sz w:val="28"/>
          <w:szCs w:val="28"/>
        </w:rPr>
      </w:pPr>
    </w:p>
    <w:p w14:paraId="03E0E593" w14:textId="77777777" w:rsidR="001D7EBC" w:rsidRPr="001D7EBC" w:rsidRDefault="001D7EBC" w:rsidP="001D7EBC">
      <w:pPr>
        <w:jc w:val="center"/>
        <w:rPr>
          <w:rFonts w:ascii="Times New Roman" w:hAnsi="Times New Roman"/>
          <w:sz w:val="28"/>
          <w:szCs w:val="28"/>
        </w:rPr>
      </w:pPr>
    </w:p>
    <w:p w14:paraId="65D3EAC1" w14:textId="77777777" w:rsidR="001D7EBC" w:rsidRPr="001D7EBC" w:rsidRDefault="001D7EBC" w:rsidP="001D7EBC">
      <w:pPr>
        <w:jc w:val="center"/>
        <w:rPr>
          <w:rFonts w:ascii="Times New Roman" w:hAnsi="Times New Roman"/>
          <w:sz w:val="28"/>
          <w:szCs w:val="28"/>
        </w:rPr>
      </w:pPr>
    </w:p>
    <w:p w14:paraId="0DE1CA5A" w14:textId="77777777" w:rsidR="001D7EBC" w:rsidRPr="001D7EBC" w:rsidRDefault="001D7EBC" w:rsidP="001D7EBC">
      <w:pPr>
        <w:jc w:val="center"/>
        <w:rPr>
          <w:rFonts w:ascii="Times New Roman" w:hAnsi="Times New Roman"/>
          <w:sz w:val="28"/>
          <w:szCs w:val="28"/>
        </w:rPr>
      </w:pPr>
    </w:p>
    <w:p w14:paraId="2A1CA92D" w14:textId="77777777" w:rsidR="001D7EBC" w:rsidRPr="001D7EBC" w:rsidRDefault="001D7EBC" w:rsidP="001D7EBC">
      <w:pPr>
        <w:jc w:val="center"/>
        <w:rPr>
          <w:rFonts w:ascii="Times New Roman" w:hAnsi="Times New Roman"/>
          <w:sz w:val="28"/>
          <w:szCs w:val="28"/>
        </w:rPr>
      </w:pPr>
    </w:p>
    <w:p w14:paraId="2892EBF4" w14:textId="1FE7D7ED" w:rsidR="001D7EBC" w:rsidRPr="001D7EBC" w:rsidRDefault="001D7EBC" w:rsidP="001D7EBC">
      <w:pPr>
        <w:rPr>
          <w:rFonts w:ascii="Times New Roman" w:hAnsi="Times New Roman"/>
          <w:sz w:val="28"/>
          <w:szCs w:val="28"/>
        </w:rPr>
      </w:pPr>
      <w:r w:rsidRPr="001D7EBC">
        <w:rPr>
          <w:rFonts w:ascii="Times New Roman" w:hAnsi="Times New Roman"/>
          <w:sz w:val="28"/>
          <w:szCs w:val="28"/>
        </w:rPr>
        <w:t>Выполнил студент гр. 5030102/20001</w:t>
      </w:r>
      <w:r w:rsidRPr="001D7EBC">
        <w:rPr>
          <w:rFonts w:ascii="Times New Roman" w:hAnsi="Times New Roman"/>
          <w:sz w:val="28"/>
          <w:szCs w:val="28"/>
        </w:rPr>
        <w:tab/>
      </w:r>
      <w:r w:rsidRPr="001D7EBC">
        <w:rPr>
          <w:rFonts w:ascii="Times New Roman" w:hAnsi="Times New Roman"/>
          <w:sz w:val="28"/>
          <w:szCs w:val="28"/>
        </w:rPr>
        <w:tab/>
      </w:r>
      <w:r w:rsidRPr="001D7EBC">
        <w:rPr>
          <w:rFonts w:ascii="Times New Roman" w:hAnsi="Times New Roman"/>
          <w:sz w:val="28"/>
          <w:szCs w:val="28"/>
        </w:rPr>
        <w:tab/>
      </w:r>
      <w:r w:rsidRPr="001D7EBC">
        <w:rPr>
          <w:rFonts w:ascii="Times New Roman" w:hAnsi="Times New Roman"/>
          <w:sz w:val="28"/>
          <w:szCs w:val="28"/>
        </w:rPr>
        <w:tab/>
        <w:t>Тишковец С.</w:t>
      </w:r>
      <w:r>
        <w:rPr>
          <w:rFonts w:ascii="Times New Roman" w:hAnsi="Times New Roman"/>
          <w:sz w:val="28"/>
          <w:szCs w:val="28"/>
        </w:rPr>
        <w:t xml:space="preserve"> </w:t>
      </w:r>
      <w:r w:rsidRPr="001D7EBC">
        <w:rPr>
          <w:rFonts w:ascii="Times New Roman" w:hAnsi="Times New Roman"/>
          <w:sz w:val="28"/>
          <w:szCs w:val="28"/>
        </w:rPr>
        <w:t>Е.</w:t>
      </w:r>
    </w:p>
    <w:p w14:paraId="2772C9DB" w14:textId="15740B72" w:rsidR="001D7EBC" w:rsidRPr="001D7EBC" w:rsidRDefault="001D7EBC" w:rsidP="001D7EBC">
      <w:pPr>
        <w:rPr>
          <w:rFonts w:ascii="Times New Roman" w:hAnsi="Times New Roman"/>
          <w:b/>
          <w:sz w:val="28"/>
          <w:szCs w:val="28"/>
        </w:rPr>
      </w:pPr>
      <w:r w:rsidRPr="001D7EBC">
        <w:rPr>
          <w:rFonts w:ascii="Times New Roman" w:hAnsi="Times New Roman"/>
          <w:sz w:val="28"/>
          <w:szCs w:val="28"/>
        </w:rPr>
        <w:t>Преподаватель:</w:t>
      </w:r>
      <w:r w:rsidRPr="001D7EBC">
        <w:rPr>
          <w:rFonts w:ascii="Times New Roman" w:hAnsi="Times New Roman"/>
        </w:rPr>
        <w:tab/>
      </w:r>
      <w:r w:rsidRPr="001D7EBC">
        <w:rPr>
          <w:rFonts w:ascii="Times New Roman" w:hAnsi="Times New Roman"/>
        </w:rPr>
        <w:tab/>
      </w:r>
      <w:r w:rsidRPr="001D7EBC">
        <w:rPr>
          <w:rFonts w:ascii="Times New Roman" w:hAnsi="Times New Roman"/>
        </w:rPr>
        <w:tab/>
      </w:r>
      <w:r w:rsidRPr="001D7EBC">
        <w:rPr>
          <w:rFonts w:ascii="Times New Roman" w:hAnsi="Times New Roman"/>
        </w:rPr>
        <w:tab/>
      </w:r>
      <w:r w:rsidRPr="001D7EBC">
        <w:rPr>
          <w:rFonts w:ascii="Times New Roman" w:hAnsi="Times New Roman"/>
        </w:rPr>
        <w:tab/>
      </w:r>
      <w:r w:rsidRPr="001D7EBC">
        <w:rPr>
          <w:rFonts w:ascii="Times New Roman" w:hAnsi="Times New Roman"/>
        </w:rPr>
        <w:tab/>
      </w:r>
      <w:r w:rsidRPr="001D7EBC">
        <w:rPr>
          <w:rFonts w:ascii="Times New Roman" w:hAnsi="Times New Roman"/>
        </w:rPr>
        <w:tab/>
      </w:r>
      <w:r w:rsidRPr="001D7EBC">
        <w:rPr>
          <w:rFonts w:ascii="Times New Roman" w:hAnsi="Times New Roman"/>
        </w:rPr>
        <w:tab/>
      </w:r>
      <w:r w:rsidRPr="001D7EBC">
        <w:rPr>
          <w:rFonts w:ascii="Times New Roman" w:hAnsi="Times New Roman"/>
          <w:sz w:val="28"/>
          <w:szCs w:val="28"/>
        </w:rPr>
        <w:t>Фролов А. С.</w:t>
      </w:r>
    </w:p>
    <w:p w14:paraId="79B6A4B5" w14:textId="77777777" w:rsidR="001D7EBC" w:rsidRPr="001D7EBC" w:rsidRDefault="001D7EBC" w:rsidP="001D7EBC">
      <w:pPr>
        <w:jc w:val="center"/>
        <w:rPr>
          <w:rFonts w:ascii="Times New Roman" w:hAnsi="Times New Roman"/>
          <w:sz w:val="28"/>
          <w:szCs w:val="28"/>
        </w:rPr>
      </w:pPr>
    </w:p>
    <w:p w14:paraId="29906EEC" w14:textId="77777777" w:rsidR="001D7EBC" w:rsidRPr="001D7EBC" w:rsidRDefault="001D7EBC" w:rsidP="001D7EBC">
      <w:pPr>
        <w:jc w:val="center"/>
        <w:rPr>
          <w:rFonts w:ascii="Times New Roman" w:hAnsi="Times New Roman"/>
          <w:sz w:val="28"/>
          <w:szCs w:val="28"/>
        </w:rPr>
      </w:pPr>
    </w:p>
    <w:p w14:paraId="78E33847" w14:textId="77777777" w:rsidR="001D7EBC" w:rsidRPr="001D7EBC" w:rsidRDefault="001D7EBC" w:rsidP="001D7EBC">
      <w:pPr>
        <w:jc w:val="center"/>
        <w:rPr>
          <w:rFonts w:ascii="Times New Roman" w:hAnsi="Times New Roman"/>
          <w:sz w:val="28"/>
          <w:szCs w:val="28"/>
        </w:rPr>
      </w:pPr>
    </w:p>
    <w:p w14:paraId="744DF879" w14:textId="77777777" w:rsidR="001D7EBC" w:rsidRPr="001D7EBC" w:rsidRDefault="001D7EBC" w:rsidP="001D7EBC">
      <w:pPr>
        <w:jc w:val="center"/>
        <w:rPr>
          <w:rFonts w:ascii="Times New Roman" w:hAnsi="Times New Roman"/>
          <w:sz w:val="28"/>
          <w:szCs w:val="28"/>
        </w:rPr>
      </w:pPr>
    </w:p>
    <w:p w14:paraId="6ED99EE6" w14:textId="77777777" w:rsidR="001D7EBC" w:rsidRPr="001D7EBC" w:rsidRDefault="001D7EBC" w:rsidP="001D7EBC">
      <w:pPr>
        <w:jc w:val="center"/>
        <w:rPr>
          <w:rFonts w:ascii="Times New Roman" w:hAnsi="Times New Roman"/>
          <w:sz w:val="24"/>
          <w:szCs w:val="24"/>
        </w:rPr>
      </w:pPr>
    </w:p>
    <w:p w14:paraId="2DB1D42B" w14:textId="77777777" w:rsidR="001D7EBC" w:rsidRPr="001D7EBC" w:rsidRDefault="001D7EBC" w:rsidP="001D7EBC">
      <w:pPr>
        <w:jc w:val="center"/>
        <w:rPr>
          <w:rFonts w:ascii="Times New Roman" w:hAnsi="Times New Roman"/>
          <w:sz w:val="28"/>
          <w:szCs w:val="28"/>
        </w:rPr>
      </w:pPr>
      <w:r w:rsidRPr="001D7EBC">
        <w:rPr>
          <w:rFonts w:ascii="Times New Roman" w:hAnsi="Times New Roman"/>
          <w:sz w:val="28"/>
          <w:szCs w:val="28"/>
        </w:rPr>
        <w:t>Санкт-Петербург</w:t>
      </w:r>
    </w:p>
    <w:p w14:paraId="4A87C24D" w14:textId="3C954E72" w:rsidR="001D7EBC" w:rsidRPr="008616F0" w:rsidRDefault="001D7EBC" w:rsidP="001D7EBC">
      <w:pPr>
        <w:jc w:val="center"/>
        <w:rPr>
          <w:rFonts w:ascii="Times New Roman" w:hAnsi="Times New Roman"/>
          <w:bCs/>
          <w:sz w:val="28"/>
          <w:szCs w:val="28"/>
        </w:rPr>
      </w:pPr>
      <w:r w:rsidRPr="008616F0">
        <w:rPr>
          <w:rFonts w:ascii="Times New Roman" w:hAnsi="Times New Roman"/>
          <w:bCs/>
          <w:sz w:val="28"/>
          <w:szCs w:val="28"/>
        </w:rPr>
        <w:t>2023</w:t>
      </w:r>
    </w:p>
    <w:p w14:paraId="475C577E" w14:textId="2770C78A" w:rsidR="00872BCC" w:rsidRDefault="001D7EBC" w:rsidP="001D7EBC">
      <w:pPr>
        <w:spacing w:after="160" w:line="259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28"/>
          <w:szCs w:val="28"/>
        </w:rPr>
        <w:br w:type="page"/>
      </w:r>
      <w:r w:rsidRPr="001D7EBC">
        <w:rPr>
          <w:rFonts w:ascii="Times New Roman" w:hAnsi="Times New Roman"/>
          <w:b/>
          <w:sz w:val="32"/>
          <w:szCs w:val="32"/>
        </w:rPr>
        <w:lastRenderedPageBreak/>
        <w:t>Постановка задачи</w:t>
      </w:r>
    </w:p>
    <w:p w14:paraId="5D5CF6C5" w14:textId="7CEF469E" w:rsidR="001D7EBC" w:rsidRPr="00A813AA" w:rsidRDefault="001D7EBC" w:rsidP="001D7EBC">
      <w:pPr>
        <w:rPr>
          <w:rFonts w:ascii="Times New Roman" w:hAnsi="Times New Roman"/>
          <w:color w:val="000000" w:themeColor="text1"/>
          <w:sz w:val="28"/>
          <w:szCs w:val="28"/>
          <w:u w:val="single"/>
        </w:rPr>
      </w:pPr>
      <w:commentRangeStart w:id="2"/>
      <w:r w:rsidRPr="00A813AA"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Формализация задачи: </w:t>
      </w:r>
      <w:commentRangeEnd w:id="2"/>
      <w:r w:rsidR="001811BE">
        <w:rPr>
          <w:rStyle w:val="a8"/>
        </w:rPr>
        <w:commentReference w:id="2"/>
      </w:r>
    </w:p>
    <w:p w14:paraId="637BA843" w14:textId="3502689F" w:rsidR="001D7EBC" w:rsidRPr="00A813AA" w:rsidRDefault="001D7EBC" w:rsidP="001D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commentRangeStart w:id="3"/>
      <w:r w:rsidRPr="00A813AA">
        <w:rPr>
          <w:rFonts w:ascii="Times New Roman" w:hAnsi="Times New Roman"/>
          <w:color w:val="000000" w:themeColor="text1"/>
          <w:sz w:val="28"/>
          <w:szCs w:val="28"/>
        </w:rPr>
        <w:t xml:space="preserve">Пусть есть </w:t>
      </w:r>
      <w:bookmarkStart w:id="4" w:name="g"/>
      <w:r w:rsidRPr="00A813AA">
        <w:rPr>
          <w:rFonts w:ascii="Times New Roman" w:hAnsi="Times New Roman"/>
          <w:color w:val="000000" w:themeColor="text1"/>
          <w:sz w:val="28"/>
          <w:szCs w:val="28"/>
          <w:lang w:val="en-US"/>
        </w:rPr>
        <w:t>f</w:t>
      </w:r>
      <w:r w:rsidRPr="00A813AA">
        <w:rPr>
          <w:rFonts w:ascii="Times New Roman" w:hAnsi="Times New Roman"/>
          <w:color w:val="000000" w:themeColor="text1"/>
          <w:sz w:val="28"/>
          <w:szCs w:val="28"/>
        </w:rPr>
        <w:t>(</w:t>
      </w:r>
      <w:r w:rsidRPr="00A813AA">
        <w:rPr>
          <w:rFonts w:ascii="Times New Roman" w:hAnsi="Times New Roman"/>
          <w:color w:val="000000" w:themeColor="text1"/>
          <w:sz w:val="28"/>
          <w:szCs w:val="28"/>
          <w:lang w:val="en-US"/>
        </w:rPr>
        <w:t>x</w:t>
      </w:r>
      <w:r w:rsidRPr="00A813AA">
        <w:rPr>
          <w:rFonts w:ascii="Times New Roman" w:hAnsi="Times New Roman"/>
          <w:color w:val="000000" w:themeColor="text1"/>
          <w:sz w:val="28"/>
          <w:szCs w:val="28"/>
        </w:rPr>
        <w:t xml:space="preserve">): </w:t>
      </w:r>
      <w:proofErr w:type="gramStart"/>
      <w:r w:rsidRPr="00A813AA">
        <w:rPr>
          <w:rFonts w:ascii="Times New Roman" w:hAnsi="Times New Roman"/>
          <w:color w:val="000000" w:themeColor="text1"/>
          <w:sz w:val="28"/>
          <w:szCs w:val="28"/>
          <w:lang w:val="en-US"/>
        </w:rPr>
        <w:t>R</w:t>
      </w:r>
      <w:r w:rsidRPr="00A813AA">
        <w:rPr>
          <w:rFonts w:ascii="Times New Roman" w:hAnsi="Times New Roman"/>
          <w:color w:val="000000" w:themeColor="text1"/>
          <w:sz w:val="28"/>
          <w:szCs w:val="28"/>
        </w:rPr>
        <w:t xml:space="preserve"> -&gt; </w:t>
      </w:r>
      <w:r w:rsidRPr="00A813AA">
        <w:rPr>
          <w:rFonts w:ascii="Times New Roman" w:hAnsi="Times New Roman"/>
          <w:color w:val="000000" w:themeColor="text1"/>
          <w:sz w:val="28"/>
          <w:szCs w:val="28"/>
          <w:lang w:val="en-US"/>
        </w:rPr>
        <w:t>R</w:t>
      </w:r>
      <w:r w:rsidRPr="00A813AA">
        <w:rPr>
          <w:rFonts w:ascii="Times New Roman" w:hAnsi="Times New Roman"/>
          <w:color w:val="000000" w:themeColor="text1"/>
          <w:sz w:val="28"/>
          <w:szCs w:val="28"/>
        </w:rPr>
        <w:t xml:space="preserve"> – алгебраическая или трансцендентная функция одной переменно</w:t>
      </w:r>
      <w:bookmarkEnd w:id="4"/>
      <w:r w:rsidRPr="00A813AA">
        <w:rPr>
          <w:rFonts w:ascii="Times New Roman" w:hAnsi="Times New Roman"/>
          <w:color w:val="000000" w:themeColor="text1"/>
          <w:sz w:val="28"/>
          <w:szCs w:val="28"/>
        </w:rPr>
        <w:t>й.</w:t>
      </w:r>
      <w:proofErr w:type="gramEnd"/>
      <w:r w:rsidRPr="00A813AA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commentRangeEnd w:id="3"/>
      <w:r w:rsidR="001811BE">
        <w:rPr>
          <w:rStyle w:val="a8"/>
        </w:rPr>
        <w:commentReference w:id="3"/>
      </w:r>
      <w:r w:rsidR="00EA7DDA">
        <w:rPr>
          <w:rFonts w:ascii="Times New Roman" w:hAnsi="Times New Roman"/>
          <w:color w:val="000000" w:themeColor="text1"/>
          <w:sz w:val="28"/>
          <w:szCs w:val="28"/>
        </w:rPr>
        <w:t xml:space="preserve">Необходимо </w:t>
      </w:r>
      <w:r w:rsidR="00EA7DDA" w:rsidRPr="00A813AA">
        <w:rPr>
          <w:rFonts w:ascii="Times New Roman" w:hAnsi="Times New Roman"/>
          <w:color w:val="000000" w:themeColor="text1"/>
          <w:sz w:val="28"/>
          <w:szCs w:val="28"/>
        </w:rPr>
        <w:t>сравнить эффективность</w:t>
      </w:r>
      <w:r w:rsidR="00EA7DDA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EA7DDA" w:rsidRPr="00A813AA">
        <w:rPr>
          <w:rFonts w:ascii="Times New Roman" w:hAnsi="Times New Roman"/>
          <w:color w:val="000000" w:themeColor="text1"/>
          <w:sz w:val="28"/>
          <w:szCs w:val="28"/>
        </w:rPr>
        <w:t xml:space="preserve">двух численных методов </w:t>
      </w:r>
      <w:r w:rsidR="00EA7DDA">
        <w:rPr>
          <w:rFonts w:ascii="Times New Roman" w:hAnsi="Times New Roman"/>
          <w:color w:val="000000" w:themeColor="text1"/>
          <w:sz w:val="28"/>
          <w:szCs w:val="28"/>
        </w:rPr>
        <w:t xml:space="preserve">(метод половинного деления и метод Ньютона) для </w:t>
      </w:r>
      <w:commentRangeStart w:id="5"/>
      <w:r w:rsidR="00EA7DDA">
        <w:rPr>
          <w:rFonts w:ascii="Times New Roman" w:hAnsi="Times New Roman"/>
          <w:color w:val="000000" w:themeColor="text1"/>
          <w:sz w:val="28"/>
          <w:szCs w:val="28"/>
        </w:rPr>
        <w:t>отыскания такого</w:t>
      </w:r>
      <w:r w:rsidRPr="00A813AA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A813AA">
        <w:rPr>
          <w:rFonts w:ascii="Times New Roman" w:hAnsi="Times New Roman"/>
          <w:color w:val="000000" w:themeColor="text1"/>
          <w:sz w:val="28"/>
          <w:szCs w:val="28"/>
          <w:lang w:val="en-US"/>
        </w:rPr>
        <w:t>x</w:t>
      </w:r>
      <w:r w:rsidRPr="00A813AA">
        <w:rPr>
          <w:rFonts w:ascii="Times New Roman" w:hAnsi="Times New Roman"/>
          <w:color w:val="000000" w:themeColor="text1"/>
          <w:sz w:val="28"/>
          <w:szCs w:val="28"/>
        </w:rPr>
        <w:t xml:space="preserve">*, что </w:t>
      </w:r>
      <w:commentRangeStart w:id="6"/>
      <w:r w:rsidRPr="00A813AA">
        <w:rPr>
          <w:rFonts w:ascii="Times New Roman" w:hAnsi="Times New Roman"/>
          <w:color w:val="000000" w:themeColor="text1"/>
          <w:sz w:val="28"/>
          <w:szCs w:val="28"/>
          <w:lang w:val="en-US"/>
        </w:rPr>
        <w:t>f</w:t>
      </w:r>
      <w:r w:rsidRPr="00A813AA">
        <w:rPr>
          <w:rFonts w:ascii="Times New Roman" w:hAnsi="Times New Roman"/>
          <w:color w:val="000000" w:themeColor="text1"/>
          <w:sz w:val="28"/>
          <w:szCs w:val="28"/>
        </w:rPr>
        <w:t>(</w:t>
      </w:r>
      <w:r w:rsidRPr="00A813AA">
        <w:rPr>
          <w:rFonts w:ascii="Times New Roman" w:hAnsi="Times New Roman"/>
          <w:color w:val="000000" w:themeColor="text1"/>
          <w:sz w:val="28"/>
          <w:szCs w:val="28"/>
          <w:lang w:val="en-US"/>
        </w:rPr>
        <w:t>x</w:t>
      </w:r>
      <w:r w:rsidRPr="00A813AA">
        <w:rPr>
          <w:rFonts w:ascii="Times New Roman" w:hAnsi="Times New Roman"/>
          <w:color w:val="000000" w:themeColor="text1"/>
          <w:sz w:val="28"/>
          <w:szCs w:val="28"/>
        </w:rPr>
        <w:t xml:space="preserve">*)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≈</m:t>
        </m:r>
      </m:oMath>
      <w:r w:rsidRPr="00A813AA">
        <w:rPr>
          <w:rFonts w:ascii="Times New Roman" w:hAnsi="Times New Roman"/>
          <w:color w:val="000000" w:themeColor="text1"/>
          <w:sz w:val="28"/>
          <w:szCs w:val="28"/>
        </w:rPr>
        <w:t xml:space="preserve"> 0</w:t>
      </w:r>
      <w:commentRangeEnd w:id="5"/>
      <w:r w:rsidR="001811BE">
        <w:rPr>
          <w:rStyle w:val="a8"/>
        </w:rPr>
        <w:commentReference w:id="5"/>
      </w:r>
      <w:r w:rsidR="00EA7DDA">
        <w:rPr>
          <w:rFonts w:ascii="Times New Roman" w:hAnsi="Times New Roman"/>
          <w:color w:val="000000" w:themeColor="text1"/>
          <w:sz w:val="28"/>
          <w:szCs w:val="28"/>
        </w:rPr>
        <w:t>.</w:t>
      </w:r>
      <w:commentRangeEnd w:id="6"/>
      <w:r w:rsidR="001811BE">
        <w:rPr>
          <w:rStyle w:val="a8"/>
        </w:rPr>
        <w:commentReference w:id="6"/>
      </w:r>
    </w:p>
    <w:p w14:paraId="0366ADCF" w14:textId="4F234261" w:rsidR="001D7EBC" w:rsidRPr="001D7EBC" w:rsidRDefault="001D7EBC" w:rsidP="001D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6424270" w14:textId="0AB63EA5" w:rsidR="001D7EBC" w:rsidRPr="00A813AA" w:rsidRDefault="001D7EBC" w:rsidP="001D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  <w:u w:val="single"/>
        </w:rPr>
      </w:pPr>
      <w:commentRangeStart w:id="7"/>
      <w:r w:rsidRPr="00A813AA"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Этапы решения: </w:t>
      </w:r>
      <w:commentRangeEnd w:id="7"/>
      <w:r w:rsidR="001811BE">
        <w:rPr>
          <w:rStyle w:val="a8"/>
        </w:rPr>
        <w:commentReference w:id="7"/>
      </w:r>
    </w:p>
    <w:p w14:paraId="16FBC1B2" w14:textId="40D5D1FF" w:rsidR="001D7EBC" w:rsidRPr="00A813AA" w:rsidRDefault="001D7EBC" w:rsidP="001D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14:paraId="53427891" w14:textId="350DBB5A" w:rsidR="001D7EBC" w:rsidRPr="00A813AA" w:rsidRDefault="001D7EBC" w:rsidP="001D7EB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A813AA">
        <w:rPr>
          <w:rFonts w:ascii="Times New Roman" w:hAnsi="Times New Roman"/>
          <w:color w:val="000000" w:themeColor="text1"/>
          <w:sz w:val="28"/>
          <w:szCs w:val="28"/>
        </w:rPr>
        <w:t>Найти промежуток переменной х, который содержит лишь один корень и удовлетворяет условиям применимости численных методов (метод половинного деления и метод Ньютона)</w:t>
      </w:r>
      <w:r w:rsidR="00A813AA" w:rsidRPr="00A813AA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381847A4" w14:textId="7B6E774F" w:rsidR="001D7EBC" w:rsidRPr="001D7EBC" w:rsidRDefault="001D7EBC" w:rsidP="001D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14:paraId="168126D0" w14:textId="0F7EF8F4" w:rsidR="001D7EBC" w:rsidRPr="001D7EBC" w:rsidRDefault="001D7EBC" w:rsidP="001D7EB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commentRangeStart w:id="8"/>
      <w:r w:rsidRPr="001D7EBC">
        <w:rPr>
          <w:rFonts w:ascii="Times New Roman" w:hAnsi="Times New Roman"/>
          <w:color w:val="000000" w:themeColor="text1"/>
          <w:sz w:val="28"/>
          <w:szCs w:val="28"/>
        </w:rPr>
        <w:t>Применить два численных метода (метод половинного деления и метод Ньютона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) </w:t>
      </w:r>
      <w:r w:rsidRPr="001D7EBC">
        <w:rPr>
          <w:rFonts w:ascii="Times New Roman" w:hAnsi="Times New Roman"/>
          <w:color w:val="000000" w:themeColor="text1"/>
          <w:sz w:val="28"/>
          <w:szCs w:val="28"/>
        </w:rPr>
        <w:t>для решения двух уравнений (алгебраического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(1)</w:t>
      </w:r>
      <w:r w:rsidRPr="001D7EBC">
        <w:rPr>
          <w:rFonts w:ascii="Times New Roman" w:hAnsi="Times New Roman"/>
          <w:color w:val="000000" w:themeColor="text1"/>
          <w:sz w:val="28"/>
          <w:szCs w:val="28"/>
        </w:rPr>
        <w:t xml:space="preserve"> и трансцендентного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(2)</w:t>
      </w:r>
      <w:r w:rsidRPr="001D7EBC">
        <w:rPr>
          <w:rFonts w:ascii="Times New Roman" w:hAnsi="Times New Roman"/>
          <w:color w:val="000000" w:themeColor="text1"/>
          <w:sz w:val="28"/>
          <w:szCs w:val="28"/>
        </w:rPr>
        <w:t>):</w:t>
      </w:r>
    </w:p>
    <w:p w14:paraId="73BAB0EF" w14:textId="2FCDA03A" w:rsidR="001D7EBC" w:rsidRPr="001D7EBC" w:rsidRDefault="001D7EBC" w:rsidP="001D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14:paraId="5C22A394" w14:textId="15937C7C" w:rsidR="001D7EBC" w:rsidRPr="00A813AA" w:rsidRDefault="00984296" w:rsidP="00A813AA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4</m:t>
            </m:r>
          </m:sup>
        </m:sSup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-</m:t>
        </m:r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18</m:t>
        </m:r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x</m:t>
        </m:r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-10=0</m:t>
        </m:r>
      </m:oMath>
      <w:r w:rsidR="00A813AA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</w:r>
      <w:r w:rsidR="00A813AA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</w:r>
      <w:r w:rsidR="00A813AA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</w:r>
      <w:r w:rsidR="00A813AA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</w:r>
      <w:r w:rsidR="00A813AA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  <w:t>(1)</w:t>
      </w:r>
    </w:p>
    <w:p w14:paraId="37EA4E31" w14:textId="27EAB649" w:rsidR="001D7EBC" w:rsidRPr="00A813AA" w:rsidRDefault="00984296" w:rsidP="00A813AA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5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x</m:t>
            </m:r>
          </m:sup>
        </m:sSup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-</m:t>
        </m:r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6</m:t>
        </m:r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x</m:t>
        </m:r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=7</m:t>
        </m:r>
      </m:oMath>
      <w:r w:rsidR="00A813AA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</w:r>
      <w:r w:rsidR="00A813AA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</w:r>
      <w:r w:rsidR="00A813AA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</w:r>
      <w:r w:rsidR="00A813AA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</w:r>
      <w:r w:rsidR="00A813AA"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  <w:t xml:space="preserve">    (2)</w:t>
      </w:r>
      <w:commentRangeEnd w:id="8"/>
      <w:r w:rsidR="001811BE">
        <w:rPr>
          <w:rStyle w:val="a8"/>
        </w:rPr>
        <w:commentReference w:id="8"/>
      </w:r>
    </w:p>
    <w:p w14:paraId="32C67715" w14:textId="1CA6A7C4" w:rsidR="001D7EBC" w:rsidRPr="001D7EBC" w:rsidRDefault="001D7EBC" w:rsidP="001D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p w14:paraId="02D32CD6" w14:textId="7ABF0F22" w:rsidR="001D7EBC" w:rsidRPr="001D7EBC" w:rsidRDefault="001D7EBC" w:rsidP="001D7EB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1D7EBC">
        <w:rPr>
          <w:rFonts w:ascii="Times New Roman" w:hAnsi="Times New Roman"/>
          <w:color w:val="000000" w:themeColor="text1"/>
          <w:sz w:val="28"/>
          <w:szCs w:val="28"/>
        </w:rPr>
        <w:t>Сравнить полученные ответ</w:t>
      </w:r>
      <w:r w:rsidR="008616F0">
        <w:rPr>
          <w:rFonts w:ascii="Times New Roman" w:hAnsi="Times New Roman"/>
          <w:color w:val="000000" w:themeColor="text1"/>
          <w:sz w:val="28"/>
          <w:szCs w:val="28"/>
        </w:rPr>
        <w:t>ы</w:t>
      </w:r>
      <w:r w:rsidRPr="001D7EBC">
        <w:rPr>
          <w:rFonts w:ascii="Times New Roman" w:hAnsi="Times New Roman"/>
          <w:color w:val="000000" w:themeColor="text1"/>
          <w:sz w:val="28"/>
          <w:szCs w:val="28"/>
        </w:rPr>
        <w:t xml:space="preserve"> с ответами, полученными с помощью средств пакета </w:t>
      </w:r>
      <w:r w:rsidRPr="001D7EBC">
        <w:rPr>
          <w:rFonts w:ascii="Times New Roman" w:hAnsi="Times New Roman"/>
          <w:color w:val="000000" w:themeColor="text1"/>
          <w:sz w:val="28"/>
          <w:szCs w:val="28"/>
          <w:lang w:val="en-US"/>
        </w:rPr>
        <w:t>MATLAB</w:t>
      </w:r>
      <w:r w:rsidR="00A813AA" w:rsidRPr="00A813AA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7A6BB6CD" w14:textId="76523F63" w:rsidR="001D7EBC" w:rsidRPr="001D7EBC" w:rsidRDefault="001D7EBC" w:rsidP="001D7EB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14:paraId="03FA88AC" w14:textId="3ED1D228" w:rsidR="001D7EBC" w:rsidRPr="00A813AA" w:rsidRDefault="001D7EBC" w:rsidP="001D7EB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160" w:line="259" w:lineRule="auto"/>
        <w:rPr>
          <w:rFonts w:ascii="Times New Roman" w:hAnsi="Times New Roman"/>
          <w:bCs/>
          <w:sz w:val="28"/>
          <w:szCs w:val="28"/>
        </w:rPr>
      </w:pPr>
      <w:r w:rsidRPr="00A813AA">
        <w:rPr>
          <w:rFonts w:ascii="Times New Roman" w:hAnsi="Times New Roman"/>
          <w:color w:val="000000" w:themeColor="text1"/>
          <w:sz w:val="28"/>
          <w:szCs w:val="28"/>
        </w:rPr>
        <w:t>Сравнить эффективность двух численных методов</w:t>
      </w:r>
      <w:r w:rsidR="00A813AA">
        <w:rPr>
          <w:rFonts w:ascii="Times New Roman" w:hAnsi="Times New Roman"/>
          <w:color w:val="000000" w:themeColor="text1"/>
          <w:sz w:val="28"/>
          <w:szCs w:val="28"/>
        </w:rPr>
        <w:t xml:space="preserve"> между собой и зависимост</w:t>
      </w:r>
      <w:r w:rsidR="008616F0">
        <w:rPr>
          <w:rFonts w:ascii="Times New Roman" w:hAnsi="Times New Roman"/>
          <w:color w:val="000000" w:themeColor="text1"/>
          <w:sz w:val="28"/>
          <w:szCs w:val="28"/>
        </w:rPr>
        <w:t>ь скорости их выполнения</w:t>
      </w:r>
      <w:r w:rsidR="00A813AA">
        <w:rPr>
          <w:rFonts w:ascii="Times New Roman" w:hAnsi="Times New Roman"/>
          <w:color w:val="000000" w:themeColor="text1"/>
          <w:sz w:val="28"/>
          <w:szCs w:val="28"/>
        </w:rPr>
        <w:t xml:space="preserve"> от </w:t>
      </w:r>
      <w:r w:rsidR="008616F0">
        <w:rPr>
          <w:rFonts w:ascii="Times New Roman" w:hAnsi="Times New Roman"/>
          <w:color w:val="000000" w:themeColor="text1"/>
          <w:sz w:val="28"/>
          <w:szCs w:val="28"/>
        </w:rPr>
        <w:t xml:space="preserve">допустимой </w:t>
      </w:r>
      <w:r w:rsidR="00A813AA">
        <w:rPr>
          <w:rFonts w:ascii="Times New Roman" w:hAnsi="Times New Roman"/>
          <w:color w:val="000000" w:themeColor="text1"/>
          <w:sz w:val="28"/>
          <w:szCs w:val="28"/>
        </w:rPr>
        <w:t>погрешности</w:t>
      </w:r>
      <w:r w:rsidR="00A813AA" w:rsidRPr="00A813AA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1F975D89" w14:textId="41D2C346" w:rsidR="00911413" w:rsidRDefault="00911413">
      <w:pPr>
        <w:spacing w:after="160" w:line="259" w:lineRule="auto"/>
        <w:rPr>
          <w:rFonts w:ascii="Times New Roman" w:hAnsi="Times New Roman"/>
          <w:b/>
          <w:sz w:val="32"/>
          <w:szCs w:val="32"/>
        </w:rPr>
      </w:pPr>
    </w:p>
    <w:p w14:paraId="28DC87CF" w14:textId="41C0E755" w:rsidR="005F514D" w:rsidRPr="00E52075" w:rsidRDefault="005F514D">
      <w:pPr>
        <w:spacing w:after="160" w:line="259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br w:type="page"/>
      </w:r>
    </w:p>
    <w:p w14:paraId="4863B0B0" w14:textId="21414D0A" w:rsidR="00A813AA" w:rsidRDefault="00A813AA" w:rsidP="00A813AA">
      <w:pPr>
        <w:autoSpaceDE w:val="0"/>
        <w:autoSpaceDN w:val="0"/>
        <w:adjustRightInd w:val="0"/>
        <w:spacing w:after="160" w:line="259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Описание методов</w:t>
      </w:r>
    </w:p>
    <w:p w14:paraId="6AA51E08" w14:textId="087ABBA1" w:rsidR="00A813AA" w:rsidRPr="005F514D" w:rsidRDefault="00A813AA" w:rsidP="00A813A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  <w:u w:val="single"/>
        </w:rPr>
      </w:pPr>
      <w:r w:rsidRPr="005F514D">
        <w:rPr>
          <w:rFonts w:ascii="Times New Roman" w:hAnsi="Times New Roman"/>
          <w:color w:val="000000" w:themeColor="text1"/>
          <w:sz w:val="28"/>
          <w:szCs w:val="28"/>
          <w:u w:val="single"/>
        </w:rPr>
        <w:t>Метод 1: Метод половинного деления</w:t>
      </w:r>
    </w:p>
    <w:p w14:paraId="5B7DFA76" w14:textId="77777777" w:rsidR="00A813AA" w:rsidRPr="005F514D" w:rsidRDefault="00A813AA" w:rsidP="00A813A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  <w:u w:val="single"/>
        </w:rPr>
      </w:pPr>
    </w:p>
    <w:p w14:paraId="4DFE4DD0" w14:textId="77777777" w:rsidR="00EA7DDA" w:rsidRDefault="00A813AA" w:rsidP="00EA7DD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5F514D">
        <w:rPr>
          <w:rFonts w:ascii="Times New Roman" w:hAnsi="Times New Roman"/>
          <w:color w:val="000000" w:themeColor="text1"/>
          <w:sz w:val="28"/>
          <w:szCs w:val="28"/>
        </w:rPr>
        <w:t>Пусть имеется отрезок [</w:t>
      </w:r>
      <w:r w:rsidRPr="005F514D">
        <w:rPr>
          <w:rFonts w:ascii="Times New Roman" w:hAnsi="Times New Roman"/>
          <w:color w:val="000000" w:themeColor="text1"/>
          <w:sz w:val="28"/>
          <w:szCs w:val="28"/>
          <w:lang w:val="en-US"/>
        </w:rPr>
        <w:t>a</w:t>
      </w:r>
      <w:r w:rsidRPr="005F514D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 w:rsidRPr="005F514D">
        <w:rPr>
          <w:rFonts w:ascii="Times New Roman" w:hAnsi="Times New Roman"/>
          <w:color w:val="000000" w:themeColor="text1"/>
          <w:sz w:val="28"/>
          <w:szCs w:val="28"/>
          <w:lang w:val="en-US"/>
        </w:rPr>
        <w:t>b</w:t>
      </w:r>
      <w:r w:rsidRPr="005F514D">
        <w:rPr>
          <w:rFonts w:ascii="Times New Roman" w:hAnsi="Times New Roman"/>
          <w:color w:val="000000" w:themeColor="text1"/>
          <w:sz w:val="28"/>
          <w:szCs w:val="28"/>
        </w:rPr>
        <w:t xml:space="preserve">], на котором функция определена и имеет </w:t>
      </w:r>
      <w:commentRangeStart w:id="9"/>
      <w:r w:rsidRPr="005F514D">
        <w:rPr>
          <w:rFonts w:ascii="Times New Roman" w:hAnsi="Times New Roman"/>
          <w:color w:val="000000" w:themeColor="text1"/>
          <w:sz w:val="28"/>
          <w:szCs w:val="28"/>
        </w:rPr>
        <w:t xml:space="preserve">единственный корень х*. </w:t>
      </w:r>
      <w:commentRangeEnd w:id="9"/>
      <w:r w:rsidR="001811BE">
        <w:rPr>
          <w:rStyle w:val="a8"/>
        </w:rPr>
        <w:commentReference w:id="9"/>
      </w:r>
      <w:r w:rsidR="00EA7DDA" w:rsidRPr="00EA7DDA">
        <w:rPr>
          <w:rFonts w:ascii="Times New Roman" w:hAnsi="Times New Roman"/>
          <w:color w:val="000000" w:themeColor="text1"/>
          <w:sz w:val="28"/>
          <w:szCs w:val="28"/>
        </w:rPr>
        <w:t>Отрезок [</w:t>
      </w:r>
      <w:r w:rsidR="00EA7DDA" w:rsidRPr="00EA7DDA">
        <w:rPr>
          <w:rFonts w:ascii="Times New Roman" w:hAnsi="Times New Roman"/>
          <w:color w:val="000000" w:themeColor="text1"/>
          <w:sz w:val="28"/>
          <w:szCs w:val="28"/>
          <w:lang w:val="en-US"/>
        </w:rPr>
        <w:t>a</w:t>
      </w:r>
      <w:r w:rsidR="00EA7DDA" w:rsidRPr="00EA7DDA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 w:rsidR="00EA7DDA" w:rsidRPr="00EA7DDA">
        <w:rPr>
          <w:rFonts w:ascii="Times New Roman" w:hAnsi="Times New Roman"/>
          <w:color w:val="000000" w:themeColor="text1"/>
          <w:sz w:val="28"/>
          <w:szCs w:val="28"/>
          <w:lang w:val="en-US"/>
        </w:rPr>
        <w:t>b</w:t>
      </w:r>
      <w:r w:rsidR="00EA7DDA" w:rsidRPr="00EA7DDA">
        <w:rPr>
          <w:rFonts w:ascii="Times New Roman" w:hAnsi="Times New Roman"/>
          <w:color w:val="000000" w:themeColor="text1"/>
          <w:sz w:val="28"/>
          <w:szCs w:val="28"/>
        </w:rPr>
        <w:t>] называется начальным интервалом неопределенности, потому что известно, что корень ему принадлежит, но его местоположение с требуемой точностью не определено.</w:t>
      </w:r>
    </w:p>
    <w:p w14:paraId="01A67284" w14:textId="29C6E2FA" w:rsidR="00EA7DDA" w:rsidRPr="00EA7DDA" w:rsidRDefault="00EA7DDA" w:rsidP="00EA7DD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commentRangeStart w:id="10"/>
      <w:r w:rsidRPr="00EA7DDA">
        <w:rPr>
          <w:rFonts w:ascii="Times New Roman" w:hAnsi="Times New Roman"/>
          <w:color w:val="000000" w:themeColor="text1"/>
          <w:sz w:val="28"/>
          <w:szCs w:val="28"/>
        </w:rPr>
        <w:t xml:space="preserve">Процедура уточнения положения корня заключается в построении последовательности вложенных друг в друга </w:t>
      </w:r>
      <w:commentRangeStart w:id="11"/>
      <w:r w:rsidRPr="00EA7DDA">
        <w:rPr>
          <w:rFonts w:ascii="Times New Roman" w:hAnsi="Times New Roman"/>
          <w:color w:val="000000" w:themeColor="text1"/>
          <w:sz w:val="28"/>
          <w:szCs w:val="28"/>
        </w:rPr>
        <w:t>отрезков</w:t>
      </w:r>
      <w:commentRangeEnd w:id="11"/>
      <w:r w:rsidR="001811BE">
        <w:rPr>
          <w:rStyle w:val="a8"/>
        </w:rPr>
        <w:commentReference w:id="11"/>
      </w:r>
      <w:r w:rsidRPr="00EA7DDA">
        <w:rPr>
          <w:rFonts w:ascii="Times New Roman" w:hAnsi="Times New Roman"/>
          <w:color w:val="000000" w:themeColor="text1"/>
          <w:sz w:val="28"/>
          <w:szCs w:val="28"/>
        </w:rPr>
        <w:t xml:space="preserve">, каждый из которых содержит корень уравнения. </w:t>
      </w:r>
      <w:commentRangeEnd w:id="10"/>
      <w:r w:rsidR="001811BE">
        <w:rPr>
          <w:rStyle w:val="a8"/>
        </w:rPr>
        <w:commentReference w:id="10"/>
      </w:r>
      <w:r w:rsidRPr="00EA7DDA">
        <w:rPr>
          <w:rFonts w:ascii="Times New Roman" w:hAnsi="Times New Roman"/>
          <w:color w:val="000000" w:themeColor="text1"/>
          <w:sz w:val="28"/>
          <w:szCs w:val="28"/>
        </w:rPr>
        <w:t>Для этого находится середина текущего интервала неопределенности </w:t>
      </w:r>
      <w:proofErr w:type="gramStart"/>
      <w:r w:rsidRPr="00E768D9">
        <w:rPr>
          <w:rFonts w:ascii="Times New Roman" w:hAnsi="Times New Roman"/>
          <w:i/>
          <w:iCs/>
          <w:color w:val="000000" w:themeColor="text1"/>
          <w:sz w:val="28"/>
          <w:szCs w:val="28"/>
        </w:rPr>
        <w:t>с</w:t>
      </w:r>
      <w:proofErr w:type="gramEnd"/>
      <w:r w:rsidRPr="00E768D9">
        <w:rPr>
          <w:rFonts w:ascii="Times New Roman" w:hAnsi="Times New Roman"/>
          <w:i/>
          <w:iCs/>
          <w:color w:val="000000" w:themeColor="text1"/>
          <w:sz w:val="28"/>
          <w:szCs w:val="28"/>
        </w:rPr>
        <w:t xml:space="preserve"> = (а + </w:t>
      </w:r>
      <w:r w:rsidRPr="00E768D9">
        <w:rPr>
          <w:rFonts w:ascii="Times New Roman" w:hAnsi="Times New Roman"/>
          <w:i/>
          <w:iCs/>
          <w:color w:val="000000" w:themeColor="text1"/>
          <w:sz w:val="28"/>
          <w:szCs w:val="28"/>
          <w:lang w:val="en-US"/>
        </w:rPr>
        <w:t>b</w:t>
      </w:r>
      <w:r w:rsidRPr="00E768D9">
        <w:rPr>
          <w:rFonts w:ascii="Times New Roman" w:hAnsi="Times New Roman"/>
          <w:i/>
          <w:iCs/>
          <w:color w:val="000000" w:themeColor="text1"/>
          <w:sz w:val="28"/>
          <w:szCs w:val="28"/>
        </w:rPr>
        <w:t>) / 2</w:t>
      </w:r>
      <w:r w:rsidRPr="00EA7DDA">
        <w:rPr>
          <w:rFonts w:ascii="Times New Roman" w:hAnsi="Times New Roman"/>
          <w:i/>
          <w:iCs/>
          <w:color w:val="000000" w:themeColor="text1"/>
          <w:sz w:val="28"/>
          <w:szCs w:val="28"/>
        </w:rPr>
        <w:t>,</w:t>
      </w:r>
      <w:r w:rsidRPr="00EA7DDA">
        <w:rPr>
          <w:rFonts w:ascii="Times New Roman" w:hAnsi="Times New Roman"/>
          <w:color w:val="000000" w:themeColor="text1"/>
          <w:sz w:val="28"/>
          <w:szCs w:val="28"/>
        </w:rPr>
        <w:t xml:space="preserve"> и </w:t>
      </w:r>
      <w:proofErr w:type="gramStart"/>
      <w:r w:rsidRPr="00EA7DDA">
        <w:rPr>
          <w:rFonts w:ascii="Times New Roman" w:hAnsi="Times New Roman"/>
          <w:color w:val="000000" w:themeColor="text1"/>
          <w:sz w:val="28"/>
          <w:szCs w:val="28"/>
        </w:rPr>
        <w:t>в</w:t>
      </w:r>
      <w:proofErr w:type="gramEnd"/>
      <w:r w:rsidRPr="00EA7DDA">
        <w:rPr>
          <w:rFonts w:ascii="Times New Roman" w:hAnsi="Times New Roman"/>
          <w:color w:val="000000" w:themeColor="text1"/>
          <w:sz w:val="28"/>
          <w:szCs w:val="28"/>
        </w:rPr>
        <w:t xml:space="preserve"> качестве следующего интервала неопределенности из двух возможных выбирается тот, на концах которого </w:t>
      </w:r>
      <w:commentRangeStart w:id="12"/>
      <w:r w:rsidRPr="00EA7DDA">
        <w:rPr>
          <w:rFonts w:ascii="Times New Roman" w:hAnsi="Times New Roman"/>
          <w:color w:val="000000" w:themeColor="text1"/>
          <w:sz w:val="28"/>
          <w:szCs w:val="28"/>
        </w:rPr>
        <w:t>функция имеет разные знаки</w:t>
      </w:r>
      <w:commentRangeEnd w:id="12"/>
      <w:r w:rsidR="001811BE">
        <w:rPr>
          <w:rStyle w:val="a8"/>
        </w:rPr>
        <w:commentReference w:id="12"/>
      </w:r>
      <w:r w:rsidRPr="00EA7DDA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7D1CE31F" w14:textId="7EFFBAD5" w:rsidR="00EA7DDA" w:rsidRDefault="00EA7DDA" w:rsidP="00A813A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EA7DDA">
        <w:rPr>
          <w:rFonts w:ascii="Times New Roman" w:hAnsi="Times New Roman"/>
          <w:color w:val="000000" w:themeColor="text1"/>
          <w:sz w:val="28"/>
          <w:szCs w:val="28"/>
        </w:rPr>
        <w:t xml:space="preserve">Процесс завершается, когда длина текущего интервала неопределенности становится меньше </w:t>
      </w:r>
      <w:commentRangeStart w:id="13"/>
      <w:r w:rsidRPr="00EA7DDA">
        <w:rPr>
          <w:rFonts w:ascii="Times New Roman" w:hAnsi="Times New Roman"/>
          <w:color w:val="000000" w:themeColor="text1"/>
          <w:sz w:val="28"/>
          <w:szCs w:val="28"/>
        </w:rPr>
        <w:t>заданной величины 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2*</m:t>
        </m:r>
        <w:commentRangeStart w:id="14"/>
        <m:r>
          <w:rPr>
            <w:rFonts w:ascii="Cambria Math" w:hAnsi="Cambria Math"/>
            <w:color w:val="000000" w:themeColor="text1"/>
            <w:sz w:val="28"/>
            <w:szCs w:val="28"/>
          </w:rPr>
          <m:t>epsilon</m:t>
        </m:r>
        <w:commentRangeEnd w:id="14"/>
        <m:r>
          <m:rPr>
            <m:sty m:val="p"/>
          </m:rPr>
          <w:rPr>
            <w:rStyle w:val="a8"/>
          </w:rPr>
          <w:commentReference w:id="14"/>
        </m:r>
      </m:oMath>
      <w:r w:rsidRPr="00EA7DDA">
        <w:rPr>
          <w:rFonts w:ascii="Times New Roman" w:hAnsi="Times New Roman"/>
          <w:color w:val="000000" w:themeColor="text1"/>
          <w:sz w:val="28"/>
          <w:szCs w:val="28"/>
        </w:rPr>
        <w:t>, задающей точность нахождения корня</w:t>
      </w:r>
      <w:commentRangeEnd w:id="13"/>
      <w:r w:rsidR="001811BE">
        <w:rPr>
          <w:rStyle w:val="a8"/>
        </w:rPr>
        <w:commentReference w:id="13"/>
      </w:r>
      <w:r w:rsidRPr="00EA7DDA">
        <w:rPr>
          <w:rFonts w:ascii="Times New Roman" w:hAnsi="Times New Roman"/>
          <w:color w:val="000000" w:themeColor="text1"/>
          <w:sz w:val="28"/>
          <w:szCs w:val="28"/>
        </w:rPr>
        <w:t>. В качестве приближенного значения корня берется середина последнего интервала неопределенности.</w:t>
      </w:r>
    </w:p>
    <w:p w14:paraId="23C8E7D4" w14:textId="31043913" w:rsidR="00EA7DDA" w:rsidRPr="005F514D" w:rsidRDefault="00E768D9" w:rsidP="00A813A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commentRangeStart w:id="15"/>
      <w:r w:rsidRPr="00E768D9">
        <w:rPr>
          <w:rFonts w:ascii="Times New Roman" w:hAnsi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737E1309" wp14:editId="5B827200">
            <wp:simplePos x="0" y="0"/>
            <wp:positionH relativeFrom="margin">
              <wp:align>center</wp:align>
            </wp:positionH>
            <wp:positionV relativeFrom="paragraph">
              <wp:posOffset>552069</wp:posOffset>
            </wp:positionV>
            <wp:extent cx="4525006" cy="2876951"/>
            <wp:effectExtent l="0" t="0" r="9525" b="0"/>
            <wp:wrapTopAndBottom/>
            <wp:docPr id="462232075" name="Рисунок 1" descr="Изображение выглядит как диаграмма, линия, Параллельный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232075" name="Рисунок 1" descr="Изображение выглядит как диаграмма, линия, Параллельный, График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7DDA" w:rsidRPr="007F3B99">
        <w:rPr>
          <w:rFonts w:ascii="Times New Roman" w:hAnsi="Times New Roman"/>
          <w:color w:val="000000" w:themeColor="text1"/>
          <w:sz w:val="28"/>
          <w:szCs w:val="28"/>
        </w:rPr>
        <w:t>В одной итерации необходимо только один раз вычислять значение</w:t>
      </w:r>
      <w:r w:rsidR="00EA7DDA">
        <w:rPr>
          <w:rFonts w:ascii="Times New Roman" w:hAnsi="Times New Roman"/>
          <w:color w:val="000000" w:themeColor="text1"/>
          <w:sz w:val="28"/>
          <w:szCs w:val="28"/>
        </w:rPr>
        <w:t xml:space="preserve"> в</w:t>
      </w:r>
      <w:r w:rsidR="00EA7DDA" w:rsidRPr="007F3B99">
        <w:rPr>
          <w:rFonts w:ascii="Times New Roman" w:hAnsi="Times New Roman"/>
          <w:color w:val="000000" w:themeColor="text1"/>
          <w:sz w:val="28"/>
          <w:szCs w:val="28"/>
        </w:rPr>
        <w:t xml:space="preserve"> точк</w:t>
      </w:r>
      <w:r w:rsidR="00EA7DDA">
        <w:rPr>
          <w:rFonts w:ascii="Times New Roman" w:hAnsi="Times New Roman"/>
          <w:color w:val="000000" w:themeColor="text1"/>
          <w:sz w:val="28"/>
          <w:szCs w:val="28"/>
        </w:rPr>
        <w:t>е</w:t>
      </w:r>
      <w:r w:rsidR="00EA7DDA" w:rsidRPr="007F3B99">
        <w:rPr>
          <w:rFonts w:ascii="Times New Roman" w:hAnsi="Times New Roman"/>
          <w:color w:val="000000" w:themeColor="text1"/>
          <w:sz w:val="28"/>
          <w:szCs w:val="28"/>
        </w:rPr>
        <w:t xml:space="preserve">, а именно </w:t>
      </w:r>
      <w:r w:rsidR="00EA7DDA" w:rsidRPr="007F3B99">
        <w:rPr>
          <w:rFonts w:ascii="Times New Roman" w:hAnsi="Times New Roman"/>
          <w:color w:val="000000" w:themeColor="text1"/>
          <w:sz w:val="28"/>
          <w:szCs w:val="28"/>
          <w:lang w:val="en-US"/>
        </w:rPr>
        <w:t>f</w:t>
      </w:r>
      <w:r w:rsidR="00EA7DDA" w:rsidRPr="007F3B99">
        <w:rPr>
          <w:rFonts w:ascii="Times New Roman" w:hAnsi="Times New Roman"/>
          <w:color w:val="000000" w:themeColor="text1"/>
          <w:sz w:val="28"/>
          <w:szCs w:val="28"/>
        </w:rPr>
        <w:t>(</w:t>
      </w:r>
      <w:r w:rsidR="00EA7DDA" w:rsidRPr="007F3B99">
        <w:rPr>
          <w:rFonts w:ascii="Times New Roman" w:hAnsi="Times New Roman"/>
          <w:color w:val="000000" w:themeColor="text1"/>
          <w:sz w:val="28"/>
          <w:szCs w:val="28"/>
          <w:lang w:val="en-US"/>
        </w:rPr>
        <w:t>c</w:t>
      </w:r>
      <w:r w:rsidR="00EA7DDA" w:rsidRPr="007F3B99">
        <w:rPr>
          <w:rFonts w:ascii="Times New Roman" w:hAnsi="Times New Roman"/>
          <w:color w:val="000000" w:themeColor="text1"/>
          <w:sz w:val="28"/>
          <w:szCs w:val="28"/>
        </w:rPr>
        <w:t xml:space="preserve">). Значение </w:t>
      </w:r>
      <w:r w:rsidR="00EA7DDA" w:rsidRPr="007F3B99">
        <w:rPr>
          <w:rFonts w:ascii="Times New Roman" w:hAnsi="Times New Roman"/>
          <w:color w:val="000000" w:themeColor="text1"/>
          <w:sz w:val="28"/>
          <w:szCs w:val="28"/>
          <w:lang w:val="en-US"/>
        </w:rPr>
        <w:t>f</w:t>
      </w:r>
      <w:r w:rsidR="00EA7DDA" w:rsidRPr="007F3B99">
        <w:rPr>
          <w:rFonts w:ascii="Times New Roman" w:hAnsi="Times New Roman"/>
          <w:color w:val="000000" w:themeColor="text1"/>
          <w:sz w:val="28"/>
          <w:szCs w:val="28"/>
        </w:rPr>
        <w:t>(</w:t>
      </w:r>
      <w:r w:rsidR="00EA7DDA" w:rsidRPr="007F3B99">
        <w:rPr>
          <w:rFonts w:ascii="Times New Roman" w:hAnsi="Times New Roman"/>
          <w:color w:val="000000" w:themeColor="text1"/>
          <w:sz w:val="28"/>
          <w:szCs w:val="28"/>
          <w:lang w:val="en-US"/>
        </w:rPr>
        <w:t>a</w:t>
      </w:r>
      <w:r w:rsidR="00EA7DDA" w:rsidRPr="007F3B99">
        <w:rPr>
          <w:rFonts w:ascii="Times New Roman" w:hAnsi="Times New Roman"/>
          <w:color w:val="000000" w:themeColor="text1"/>
          <w:sz w:val="28"/>
          <w:szCs w:val="28"/>
        </w:rPr>
        <w:t>) нужно запоминать с прошлой итерации.</w:t>
      </w:r>
      <w:commentRangeEnd w:id="15"/>
      <w:r w:rsidR="001811BE">
        <w:rPr>
          <w:rStyle w:val="a8"/>
        </w:rPr>
        <w:commentReference w:id="15"/>
      </w:r>
    </w:p>
    <w:p w14:paraId="5DC4C293" w14:textId="28571D1A" w:rsidR="00A813AA" w:rsidRPr="005F514D" w:rsidRDefault="00A813AA" w:rsidP="00A813A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14:paraId="47EECDD9" w14:textId="77777777" w:rsidR="00A813AA" w:rsidRPr="005F514D" w:rsidRDefault="00A813AA" w:rsidP="00A813A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commentRangeStart w:id="16"/>
      <w:r w:rsidRPr="005F514D">
        <w:rPr>
          <w:rFonts w:ascii="Times New Roman" w:hAnsi="Times New Roman"/>
          <w:color w:val="000000" w:themeColor="text1"/>
          <w:sz w:val="28"/>
          <w:szCs w:val="28"/>
        </w:rPr>
        <w:t>Условия применимости метода:</w:t>
      </w:r>
    </w:p>
    <w:p w14:paraId="0F297B70" w14:textId="1DCB1B5C" w:rsidR="005F514D" w:rsidRPr="005F514D" w:rsidRDefault="005F514D" w:rsidP="005F514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m:oMath>
        <m:r>
          <w:rPr>
            <w:rFonts w:ascii="Cambria Math" w:hAnsi="Cambria Math"/>
            <w:color w:val="000000" w:themeColor="text1"/>
            <w:sz w:val="28"/>
            <w:szCs w:val="28"/>
          </w:rPr>
          <m:t>f ∈C([a, b])</m:t>
        </m:r>
      </m:oMath>
    </w:p>
    <w:p w14:paraId="7F72BE7F" w14:textId="56908394" w:rsidR="00A813AA" w:rsidRDefault="005F514D" w:rsidP="005F514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m:oMath>
        <m:r>
          <w:rPr>
            <w:rFonts w:ascii="Cambria Math" w:hAnsi="Cambria Math"/>
            <w:color w:val="000000" w:themeColor="text1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</m:d>
        <m:r>
          <w:rPr>
            <w:rFonts w:ascii="Cambria Math" w:hAnsi="Cambria Math"/>
            <w:color w:val="000000" w:themeColor="text1"/>
            <w:sz w:val="28"/>
            <w:szCs w:val="28"/>
          </w:rPr>
          <m:t>*f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</m:e>
        </m:d>
        <m:r>
          <w:rPr>
            <w:rFonts w:ascii="Cambria Math" w:hAnsi="Cambria Math"/>
            <w:color w:val="000000" w:themeColor="text1"/>
            <w:sz w:val="28"/>
            <w:szCs w:val="28"/>
          </w:rPr>
          <m:t>&lt;0</m:t>
        </m:r>
        <w:commentRangeEnd w:id="16"/>
        <m:r>
          <m:rPr>
            <m:sty m:val="p"/>
          </m:rPr>
          <w:rPr>
            <w:rStyle w:val="a8"/>
          </w:rPr>
          <w:commentReference w:id="16"/>
        </m:r>
      </m:oMath>
    </w:p>
    <w:p w14:paraId="21B2136B" w14:textId="77777777" w:rsidR="005F514D" w:rsidRPr="005F514D" w:rsidRDefault="005F514D" w:rsidP="005F514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14:paraId="5A5714E2" w14:textId="77777777" w:rsidR="007F3B99" w:rsidRDefault="007F3B99" w:rsidP="007F3B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14:paraId="7E0D94A5" w14:textId="77777777" w:rsidR="00B3139A" w:rsidRDefault="00B3139A">
      <w:pPr>
        <w:spacing w:after="160" w:line="259" w:lineRule="auto"/>
        <w:rPr>
          <w:rFonts w:ascii="Times New Roman" w:hAnsi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/>
          <w:color w:val="000000" w:themeColor="text1"/>
          <w:sz w:val="28"/>
          <w:szCs w:val="28"/>
          <w:u w:val="single"/>
        </w:rPr>
        <w:br w:type="page"/>
      </w:r>
    </w:p>
    <w:p w14:paraId="485C73EB" w14:textId="7566A67A" w:rsidR="007F3B99" w:rsidRPr="007F3B99" w:rsidRDefault="007F3B99" w:rsidP="007F3B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  <w:u w:val="single"/>
        </w:rPr>
      </w:pPr>
      <w:r w:rsidRPr="007F3B99">
        <w:rPr>
          <w:rFonts w:ascii="Times New Roman" w:hAnsi="Times New Roman"/>
          <w:color w:val="000000" w:themeColor="text1"/>
          <w:sz w:val="28"/>
          <w:szCs w:val="28"/>
          <w:u w:val="single"/>
        </w:rPr>
        <w:lastRenderedPageBreak/>
        <w:t>Метод 2:</w:t>
      </w:r>
      <w:r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</w:t>
      </w:r>
      <w:r w:rsidRPr="007F3B99">
        <w:rPr>
          <w:rFonts w:ascii="Times New Roman" w:hAnsi="Times New Roman"/>
          <w:color w:val="000000" w:themeColor="text1"/>
          <w:sz w:val="28"/>
          <w:szCs w:val="28"/>
          <w:u w:val="single"/>
        </w:rPr>
        <w:t>Метод Ньютона</w:t>
      </w:r>
    </w:p>
    <w:p w14:paraId="1DD7E746" w14:textId="77777777" w:rsidR="007F3B99" w:rsidRPr="007F3B99" w:rsidRDefault="007F3B99" w:rsidP="007F3B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</w:p>
    <w:p w14:paraId="7ED0274B" w14:textId="0C24EC29" w:rsidR="007F3B99" w:rsidRDefault="007F3B99" w:rsidP="00E768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7F3B99">
        <w:rPr>
          <w:rFonts w:ascii="Times New Roman" w:hAnsi="Times New Roman"/>
          <w:color w:val="000000" w:themeColor="text1"/>
          <w:sz w:val="28"/>
          <w:szCs w:val="28"/>
        </w:rPr>
        <w:t xml:space="preserve">Пусть </w:t>
      </w:r>
      <w:r>
        <w:rPr>
          <w:rFonts w:ascii="Times New Roman" w:hAnsi="Times New Roman"/>
          <w:color w:val="000000" w:themeColor="text1"/>
          <w:sz w:val="28"/>
          <w:szCs w:val="28"/>
        </w:rPr>
        <w:t>имеется</w:t>
      </w:r>
      <w:r w:rsidRPr="007F3B9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commentRangeStart w:id="17"/>
      <w:r w:rsidRPr="007F3B99">
        <w:rPr>
          <w:rFonts w:ascii="Times New Roman" w:hAnsi="Times New Roman"/>
          <w:color w:val="000000" w:themeColor="text1"/>
          <w:sz w:val="28"/>
          <w:szCs w:val="28"/>
        </w:rPr>
        <w:t>отрезок [</w:t>
      </w:r>
      <w:r w:rsidRPr="007F3B99">
        <w:rPr>
          <w:rFonts w:ascii="Times New Roman" w:hAnsi="Times New Roman"/>
          <w:color w:val="000000" w:themeColor="text1"/>
          <w:sz w:val="28"/>
          <w:szCs w:val="28"/>
          <w:lang w:val="en-US"/>
        </w:rPr>
        <w:t>a</w:t>
      </w:r>
      <w:r w:rsidRPr="007F3B99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 w:rsidRPr="007F3B99">
        <w:rPr>
          <w:rFonts w:ascii="Times New Roman" w:hAnsi="Times New Roman"/>
          <w:color w:val="000000" w:themeColor="text1"/>
          <w:sz w:val="28"/>
          <w:szCs w:val="28"/>
          <w:lang w:val="en-US"/>
        </w:rPr>
        <w:t>b</w:t>
      </w:r>
      <w:r w:rsidRPr="007F3B99">
        <w:rPr>
          <w:rFonts w:ascii="Times New Roman" w:hAnsi="Times New Roman"/>
          <w:color w:val="000000" w:themeColor="text1"/>
          <w:sz w:val="28"/>
          <w:szCs w:val="28"/>
        </w:rPr>
        <w:t xml:space="preserve">], на котором функция определена </w:t>
      </w:r>
      <w:commentRangeEnd w:id="17"/>
      <w:r w:rsidR="001811BE">
        <w:rPr>
          <w:rStyle w:val="a8"/>
        </w:rPr>
        <w:commentReference w:id="17"/>
      </w:r>
      <w:r w:rsidRPr="007F3B99">
        <w:rPr>
          <w:rFonts w:ascii="Times New Roman" w:hAnsi="Times New Roman"/>
          <w:color w:val="000000" w:themeColor="text1"/>
          <w:sz w:val="28"/>
          <w:szCs w:val="28"/>
        </w:rPr>
        <w:t>и имеет единственный корень х*, а также начальное приближение</w:t>
      </w:r>
      <w:r w:rsidR="00E768D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0</m:t>
                </m:r>
              </m:e>
            </m:d>
          </m:sup>
        </m:sSup>
      </m:oMath>
      <w:r w:rsidRPr="007F3B99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4097E220" w14:textId="4229B8D1" w:rsidR="00E768D9" w:rsidRPr="00E768D9" w:rsidRDefault="00E768D9" w:rsidP="00E768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commentRangeStart w:id="18"/>
      <w:r w:rsidRPr="00E768D9">
        <w:rPr>
          <w:rFonts w:ascii="Times New Roman" w:hAnsi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1EAED879" wp14:editId="365C4BA2">
            <wp:simplePos x="0" y="0"/>
            <wp:positionH relativeFrom="margin">
              <wp:align>center</wp:align>
            </wp:positionH>
            <wp:positionV relativeFrom="paragraph">
              <wp:posOffset>1600733</wp:posOffset>
            </wp:positionV>
            <wp:extent cx="4001058" cy="2724530"/>
            <wp:effectExtent l="0" t="0" r="0" b="0"/>
            <wp:wrapTopAndBottom/>
            <wp:docPr id="1266960345" name="Рисунок 1" descr="Изображение выглядит как линия, диаграмма, График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960345" name="Рисунок 1" descr="Изображение выглядит как линия, диаграмма, График, Параллельный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68D9">
        <w:rPr>
          <w:rFonts w:ascii="Times New Roman" w:hAnsi="Times New Roman"/>
          <w:color w:val="000000"/>
          <w:sz w:val="28"/>
          <w:szCs w:val="28"/>
        </w:rPr>
        <w:t>Геометрическая интерпретация метода Ньютона состоит в следующем</w:t>
      </w:r>
      <w:commentRangeEnd w:id="18"/>
      <w:r w:rsidR="001811BE">
        <w:rPr>
          <w:rStyle w:val="a8"/>
        </w:rPr>
        <w:commentReference w:id="18"/>
      </w:r>
      <w:r w:rsidRPr="00E768D9">
        <w:rPr>
          <w:rFonts w:ascii="Times New Roman" w:hAnsi="Times New Roman"/>
          <w:color w:val="000000"/>
          <w:sz w:val="28"/>
          <w:szCs w:val="28"/>
        </w:rPr>
        <w:t>. Задается начальное приближение 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0</m:t>
                </m:r>
              </m:e>
            </m:d>
          </m:sup>
        </m:sSup>
      </m:oMath>
      <w:r w:rsidRPr="00E768D9">
        <w:rPr>
          <w:rFonts w:ascii="Times New Roman" w:hAnsi="Times New Roman"/>
          <w:color w:val="000000"/>
          <w:sz w:val="28"/>
          <w:szCs w:val="28"/>
        </w:rPr>
        <w:t>. Далее проводится касательная к графику кривой (функции) в точке 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0</m:t>
                </m:r>
              </m:e>
            </m:d>
          </m:sup>
        </m:sSup>
      </m:oMath>
      <w:r w:rsidRPr="00E768D9">
        <w:rPr>
          <w:rFonts w:ascii="Times New Roman" w:hAnsi="Times New Roman"/>
          <w:color w:val="000000"/>
          <w:sz w:val="28"/>
          <w:szCs w:val="28"/>
        </w:rPr>
        <w:t xml:space="preserve">, т. е. </w:t>
      </w:r>
      <w:commentRangeStart w:id="19"/>
      <w:r w:rsidRPr="00E768D9">
        <w:rPr>
          <w:rFonts w:ascii="Times New Roman" w:hAnsi="Times New Roman"/>
          <w:color w:val="000000"/>
          <w:sz w:val="28"/>
          <w:szCs w:val="28"/>
        </w:rPr>
        <w:t>кривая</w:t>
      </w:r>
      <w:commentRangeEnd w:id="19"/>
      <w:r w:rsidR="00AB72AE">
        <w:rPr>
          <w:rStyle w:val="a8"/>
        </w:rPr>
        <w:commentReference w:id="19"/>
      </w:r>
      <w:r w:rsidRPr="00E768D9">
        <w:rPr>
          <w:rFonts w:ascii="Times New Roman" w:hAnsi="Times New Roman"/>
          <w:color w:val="000000"/>
          <w:sz w:val="28"/>
          <w:szCs w:val="28"/>
        </w:rPr>
        <w:t xml:space="preserve"> заменяется прямой</w:t>
      </w:r>
      <w:del w:id="20" w:author="Alexey Frolov" w:date="2023-09-13T17:39:00Z">
        <w:r w:rsidRPr="00E768D9" w:rsidDel="00AB72AE">
          <w:rPr>
            <w:rFonts w:ascii="Times New Roman" w:hAnsi="Times New Roman"/>
            <w:color w:val="000000"/>
            <w:sz w:val="28"/>
            <w:szCs w:val="28"/>
          </w:rPr>
          <w:delText xml:space="preserve"> линией</w:delText>
        </w:r>
      </w:del>
      <w:r w:rsidRPr="00E768D9">
        <w:rPr>
          <w:rFonts w:ascii="Times New Roman" w:hAnsi="Times New Roman"/>
          <w:color w:val="000000"/>
          <w:sz w:val="28"/>
          <w:szCs w:val="28"/>
        </w:rPr>
        <w:t xml:space="preserve">. В качестве следующего приближения выбирается точка пересечения этой касательной с осью абсцисс. </w:t>
      </w:r>
      <w:commentRangeStart w:id="21"/>
      <w:r w:rsidRPr="00E768D9">
        <w:rPr>
          <w:rFonts w:ascii="Times New Roman" w:hAnsi="Times New Roman"/>
          <w:color w:val="000000"/>
          <w:sz w:val="28"/>
          <w:szCs w:val="28"/>
        </w:rPr>
        <w:t xml:space="preserve">Процесс построения касательных и нахождения точек пересечения с осью абсцисс </w:t>
      </w:r>
      <w:commentRangeEnd w:id="21"/>
      <w:r w:rsidR="00AB72AE">
        <w:rPr>
          <w:rStyle w:val="a8"/>
        </w:rPr>
        <w:commentReference w:id="21"/>
      </w:r>
      <w:r w:rsidRPr="00E768D9">
        <w:rPr>
          <w:rFonts w:ascii="Times New Roman" w:hAnsi="Times New Roman"/>
          <w:color w:val="000000"/>
          <w:sz w:val="28"/>
          <w:szCs w:val="28"/>
        </w:rPr>
        <w:t xml:space="preserve">повторяется до тех пор, пока </w:t>
      </w:r>
      <w:commentRangeStart w:id="22"/>
      <w:r w:rsidRPr="00E768D9">
        <w:rPr>
          <w:rFonts w:ascii="Times New Roman" w:hAnsi="Times New Roman"/>
          <w:color w:val="000000"/>
          <w:sz w:val="28"/>
          <w:szCs w:val="28"/>
        </w:rPr>
        <w:t>приращение</w:t>
      </w:r>
      <w:commentRangeEnd w:id="22"/>
      <w:r w:rsidR="00AB72AE">
        <w:rPr>
          <w:rStyle w:val="a8"/>
        </w:rPr>
        <w:commentReference w:id="22"/>
      </w:r>
      <w:r w:rsidRPr="00E768D9">
        <w:rPr>
          <w:rFonts w:ascii="Times New Roman" w:hAnsi="Times New Roman"/>
          <w:color w:val="000000"/>
          <w:sz w:val="28"/>
          <w:szCs w:val="28"/>
        </w:rPr>
        <w:t xml:space="preserve"> не станет меньше заданной величины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commentRangeStart w:id="23"/>
      <m:oMath>
        <m:r>
          <w:rPr>
            <w:rFonts w:ascii="Cambria Math" w:hAnsi="Cambria Math"/>
            <w:color w:val="000000" w:themeColor="text1"/>
            <w:sz w:val="28"/>
            <w:szCs w:val="28"/>
          </w:rPr>
          <m:t>epsilon</m:t>
        </m:r>
        <w:commentRangeEnd w:id="23"/>
        <m:r>
          <m:rPr>
            <m:sty m:val="p"/>
          </m:rPr>
          <w:rPr>
            <w:rStyle w:val="a8"/>
          </w:rPr>
          <w:commentReference w:id="23"/>
        </m:r>
      </m:oMath>
      <w:r w:rsidRPr="00E768D9">
        <w:rPr>
          <w:rFonts w:ascii="Times New Roman" w:hAnsi="Times New Roman"/>
          <w:color w:val="000000"/>
          <w:sz w:val="28"/>
          <w:szCs w:val="28"/>
        </w:rPr>
        <w:t>.</w:t>
      </w:r>
    </w:p>
    <w:p w14:paraId="1280514C" w14:textId="26CC27D0" w:rsidR="007F3B99" w:rsidRPr="007F3B99" w:rsidRDefault="007F3B99" w:rsidP="007F3B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14:paraId="2DC38B72" w14:textId="108E0D37" w:rsidR="00E768D9" w:rsidRDefault="00E768D9" w:rsidP="007F3B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E768D9">
        <w:rPr>
          <w:rFonts w:ascii="Times New Roman" w:hAnsi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7F1D6F60" wp14:editId="0DCE5355">
            <wp:simplePos x="0" y="0"/>
            <wp:positionH relativeFrom="margin">
              <wp:posOffset>-19685</wp:posOffset>
            </wp:positionH>
            <wp:positionV relativeFrom="paragraph">
              <wp:posOffset>268605</wp:posOffset>
            </wp:positionV>
            <wp:extent cx="4739640" cy="2685415"/>
            <wp:effectExtent l="0" t="0" r="3810" b="635"/>
            <wp:wrapTopAndBottom/>
            <wp:docPr id="12107522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75222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Получение расчётной формулы </w:t>
      </w:r>
      <w:commentRangeStart w:id="24"/>
      <w:r>
        <w:rPr>
          <w:rFonts w:ascii="Times New Roman" w:hAnsi="Times New Roman"/>
          <w:color w:val="000000" w:themeColor="text1"/>
          <w:sz w:val="28"/>
          <w:szCs w:val="28"/>
        </w:rPr>
        <w:t>метода Ньютона</w:t>
      </w:r>
      <w:commentRangeEnd w:id="24"/>
      <w:r w:rsidR="00AB72AE">
        <w:rPr>
          <w:rStyle w:val="a8"/>
        </w:rPr>
        <w:commentReference w:id="24"/>
      </w:r>
      <w:r>
        <w:rPr>
          <w:rFonts w:ascii="Times New Roman" w:hAnsi="Times New Roman"/>
          <w:color w:val="000000" w:themeColor="text1"/>
          <w:sz w:val="28"/>
          <w:szCs w:val="28"/>
        </w:rPr>
        <w:t>:</w:t>
      </w:r>
    </w:p>
    <w:p w14:paraId="35DB1CFC" w14:textId="23BFCFA7" w:rsidR="007F3B99" w:rsidRPr="007F3B99" w:rsidRDefault="007F3B99" w:rsidP="007F3B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commentRangeStart w:id="25"/>
      <w:r w:rsidRPr="007F3B99">
        <w:rPr>
          <w:rFonts w:ascii="Times New Roman" w:hAnsi="Times New Roman"/>
          <w:color w:val="000000" w:themeColor="text1"/>
          <w:sz w:val="28"/>
          <w:szCs w:val="28"/>
        </w:rPr>
        <w:t>Условия применимости метода:</w:t>
      </w:r>
    </w:p>
    <w:p w14:paraId="02B941B4" w14:textId="256724A0" w:rsidR="007F3B99" w:rsidRPr="007F3B99" w:rsidRDefault="007F3B99" w:rsidP="007F3B99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m:oMath>
        <m:r>
          <w:rPr>
            <w:rFonts w:ascii="Cambria Math" w:hAnsi="Cambria Math"/>
            <w:color w:val="000000" w:themeColor="text1"/>
            <w:sz w:val="28"/>
            <w:szCs w:val="28"/>
          </w:rPr>
          <m:t>f ∈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C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(2)</m:t>
            </m:r>
          </m:sup>
        </m:sSup>
        <m:r>
          <w:rPr>
            <w:rFonts w:ascii="Cambria Math" w:hAnsi="Cambria Math"/>
            <w:color w:val="000000" w:themeColor="text1"/>
            <w:sz w:val="28"/>
            <w:szCs w:val="28"/>
          </w:rPr>
          <m:t>([a, b])</m:t>
        </m:r>
      </m:oMath>
    </w:p>
    <w:p w14:paraId="118F7A88" w14:textId="0ACD3409" w:rsidR="007F3B99" w:rsidRPr="007F3B99" w:rsidRDefault="00984296" w:rsidP="007F3B99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f</m:t>
            </m: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''</m:t>
            </m:r>
          </m:sup>
        </m:sSup>
      </m:oMath>
      <w:r w:rsidR="007F3B99" w:rsidRPr="007F3B99">
        <w:rPr>
          <w:rFonts w:ascii="Times New Roman" w:hAnsi="Times New Roman"/>
          <w:color w:val="000000" w:themeColor="text1"/>
          <w:sz w:val="28"/>
          <w:szCs w:val="28"/>
        </w:rPr>
        <w:t xml:space="preserve"> знакопостоянны на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[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a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, 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b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]</m:t>
        </m:r>
      </m:oMath>
    </w:p>
    <w:p w14:paraId="4AECA84D" w14:textId="505264CB" w:rsidR="007F3B99" w:rsidRDefault="00984296" w:rsidP="007F3B99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(0)</m:t>
            </m:r>
          </m:sup>
        </m:sSup>
        <m:r>
          <w:rPr>
            <w:rFonts w:ascii="Cambria Math" w:hAnsi="Cambria Math"/>
            <w:color w:val="000000" w:themeColor="text1"/>
            <w:sz w:val="28"/>
            <w:szCs w:val="28"/>
          </w:rPr>
          <m:t>: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0</m:t>
                    </m:r>
                  </m:e>
                </m:d>
              </m:sup>
            </m:sSup>
          </m:e>
        </m:d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0</m:t>
                    </m:r>
                  </m:e>
                </m:d>
              </m:sup>
            </m:sSup>
          </m:e>
        </m:d>
        <m:r>
          <w:rPr>
            <w:rFonts w:ascii="Cambria Math" w:hAnsi="Cambria Math"/>
            <w:color w:val="000000" w:themeColor="text1"/>
            <w:sz w:val="28"/>
            <w:szCs w:val="28"/>
          </w:rPr>
          <m:t>&gt;0</m:t>
        </m:r>
      </m:oMath>
      <w:r w:rsidR="007F3B99" w:rsidRPr="007F3B99">
        <w:rPr>
          <w:rFonts w:ascii="Times New Roman" w:hAnsi="Times New Roman"/>
          <w:color w:val="000000" w:themeColor="text1"/>
          <w:sz w:val="28"/>
          <w:szCs w:val="28"/>
        </w:rPr>
        <w:t xml:space="preserve"> (условие Фурье)</w:t>
      </w:r>
      <w:commentRangeEnd w:id="25"/>
      <w:r w:rsidR="00AB72AE">
        <w:rPr>
          <w:rStyle w:val="a8"/>
        </w:rPr>
        <w:commentReference w:id="25"/>
      </w:r>
    </w:p>
    <w:p w14:paraId="2801E59C" w14:textId="2D6DFBAF" w:rsidR="00916422" w:rsidRPr="00C663C4" w:rsidRDefault="00916422" w:rsidP="00C663C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916422">
        <w:rPr>
          <w:rFonts w:ascii="Times New Roman" w:hAnsi="Times New Roman"/>
          <w:b/>
          <w:bCs/>
          <w:color w:val="000000" w:themeColor="text1"/>
          <w:sz w:val="32"/>
          <w:szCs w:val="32"/>
        </w:rPr>
        <w:lastRenderedPageBreak/>
        <w:t>Результаты исслед</w:t>
      </w:r>
      <w:r w:rsidR="004D129C">
        <w:rPr>
          <w:rFonts w:ascii="Times New Roman" w:hAnsi="Times New Roman"/>
          <w:b/>
          <w:bCs/>
          <w:color w:val="000000" w:themeColor="text1"/>
          <w:sz w:val="32"/>
          <w:szCs w:val="32"/>
        </w:rPr>
        <w:t>ования</w:t>
      </w:r>
      <w:r w:rsidRPr="00916422">
        <w:rPr>
          <w:rFonts w:ascii="Times New Roman" w:hAnsi="Times New Roman"/>
          <w:b/>
          <w:bCs/>
          <w:color w:val="000000" w:themeColor="text1"/>
          <w:sz w:val="32"/>
          <w:szCs w:val="32"/>
        </w:rPr>
        <w:t xml:space="preserve"> методов</w:t>
      </w:r>
    </w:p>
    <w:p w14:paraId="305C4826" w14:textId="5DF73DFA" w:rsidR="00916422" w:rsidRPr="00916422" w:rsidRDefault="008270AE" w:rsidP="00C663C4">
      <w:pPr>
        <w:autoSpaceDE w:val="0"/>
        <w:autoSpaceDN w:val="0"/>
        <w:adjustRightInd w:val="0"/>
        <w:spacing w:before="240" w:after="0"/>
        <w:rPr>
          <w:rFonts w:ascii="Times New Roman" w:hAnsi="Times New Roman"/>
          <w:color w:val="000000" w:themeColor="text1"/>
          <w:sz w:val="28"/>
          <w:szCs w:val="28"/>
        </w:rPr>
      </w:pPr>
      <w:r w:rsidRPr="00E52075">
        <w:rPr>
          <w:rFonts w:ascii="Times New Roman" w:hAnsi="Times New Roman"/>
          <w:b/>
          <w:noProof/>
          <w:sz w:val="32"/>
          <w:szCs w:val="32"/>
        </w:rPr>
        <w:drawing>
          <wp:anchor distT="0" distB="0" distL="114300" distR="114300" simplePos="0" relativeHeight="251655168" behindDoc="1" locked="0" layoutInCell="1" allowOverlap="1" wp14:anchorId="0E1D6839" wp14:editId="5062EABF">
            <wp:simplePos x="0" y="0"/>
            <wp:positionH relativeFrom="margin">
              <wp:align>center</wp:align>
            </wp:positionH>
            <wp:positionV relativeFrom="paragraph">
              <wp:posOffset>633400</wp:posOffset>
            </wp:positionV>
            <wp:extent cx="3844925" cy="2837815"/>
            <wp:effectExtent l="0" t="0" r="3175" b="635"/>
            <wp:wrapTopAndBottom/>
            <wp:docPr id="69645672" name="Рисунок 1" descr="Изображение выглядит как линия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45672" name="Рисунок 1" descr="Изображение выглядит как линия, диаграмма, График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4925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6422" w:rsidRPr="00916422">
        <w:rPr>
          <w:rFonts w:ascii="Times New Roman" w:hAnsi="Times New Roman"/>
          <w:color w:val="000000" w:themeColor="text1"/>
          <w:sz w:val="28"/>
          <w:szCs w:val="28"/>
        </w:rPr>
        <w:t xml:space="preserve">Предварительный </w:t>
      </w:r>
      <w:commentRangeStart w:id="26"/>
      <w:r w:rsidR="00916422" w:rsidRPr="00916422">
        <w:rPr>
          <w:rFonts w:ascii="Times New Roman" w:hAnsi="Times New Roman"/>
          <w:color w:val="000000" w:themeColor="text1"/>
          <w:sz w:val="28"/>
          <w:szCs w:val="28"/>
        </w:rPr>
        <w:t>анализ задачи:</w:t>
      </w:r>
      <w:commentRangeEnd w:id="26"/>
      <w:r w:rsidR="00AB72AE">
        <w:rPr>
          <w:rStyle w:val="a8"/>
        </w:rPr>
        <w:commentReference w:id="26"/>
      </w:r>
    </w:p>
    <w:p w14:paraId="3E292B18" w14:textId="04C5E2DD" w:rsidR="00916422" w:rsidRPr="008616F0" w:rsidRDefault="009851A8" w:rsidP="00627C62">
      <w:pPr>
        <w:autoSpaceDE w:val="0"/>
        <w:autoSpaceDN w:val="0"/>
        <w:adjustRightInd w:val="0"/>
        <w:spacing w:after="0"/>
        <w:jc w:val="right"/>
        <w:rPr>
          <w:rFonts w:ascii="Times New Roman" w:hAnsi="Times New Roman"/>
          <w:color w:val="000000" w:themeColor="text1"/>
          <w:sz w:val="28"/>
          <w:szCs w:val="28"/>
        </w:rPr>
      </w:pPr>
      <m:oMath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/>
            <w:color w:val="000000" w:themeColor="text1"/>
            <w:sz w:val="28"/>
            <w:szCs w:val="28"/>
          </w:rPr>
          <m:t>-18</m:t>
        </m:r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x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-10</m:t>
        </m:r>
      </m:oMath>
      <w:r w:rsidRPr="008616F0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8616F0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8616F0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8616F0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8616F0">
        <w:rPr>
          <w:rFonts w:ascii="Times New Roman" w:hAnsi="Times New Roman"/>
          <w:color w:val="000000" w:themeColor="text1"/>
          <w:sz w:val="28"/>
          <w:szCs w:val="28"/>
        </w:rPr>
        <w:tab/>
        <w:t>(1)</w:t>
      </w:r>
    </w:p>
    <w:p w14:paraId="58B812CE" w14:textId="12F1AF1C" w:rsidR="00916422" w:rsidRDefault="00916422" w:rsidP="00C663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commentRangeStart w:id="27"/>
      <w:r w:rsidRPr="00916422">
        <w:rPr>
          <w:rFonts w:ascii="Times New Roman" w:hAnsi="Times New Roman"/>
          <w:color w:val="000000" w:themeColor="text1"/>
          <w:sz w:val="28"/>
          <w:szCs w:val="28"/>
        </w:rPr>
        <w:t>По теореме о верхней границе найдем промежутки, в которых лежат положительные и отрицательные корни.</w:t>
      </w:r>
      <w:commentRangeEnd w:id="27"/>
      <w:r w:rsidR="00AB72AE">
        <w:rPr>
          <w:rStyle w:val="a8"/>
        </w:rPr>
        <w:commentReference w:id="27"/>
      </w:r>
    </w:p>
    <w:p w14:paraId="3A2ADC06" w14:textId="2A64717D" w:rsidR="00916422" w:rsidRDefault="00916422" w:rsidP="00C663C4">
      <w:pPr>
        <w:pStyle w:val="a3"/>
        <w:numPr>
          <w:ilvl w:val="0"/>
          <w:numId w:val="5"/>
        </w:numPr>
        <w:spacing w:before="240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916422">
        <w:rPr>
          <w:rFonts w:ascii="Times New Roman" w:hAnsi="Times New Roman"/>
          <w:color w:val="000000" w:themeColor="text1"/>
          <w:sz w:val="28"/>
          <w:szCs w:val="28"/>
        </w:rPr>
        <w:t xml:space="preserve">Первый отрицательный коэффициент: </w:t>
      </w:r>
      <w:r w:rsidR="00A81C1C">
        <w:rPr>
          <w:rFonts w:ascii="Times New Roman" w:hAnsi="Times New Roman"/>
          <w:color w:val="000000" w:themeColor="text1"/>
          <w:sz w:val="28"/>
          <w:szCs w:val="28"/>
        </w:rPr>
        <w:t>-18</w:t>
      </w:r>
      <w:r w:rsidRPr="00916422">
        <w:rPr>
          <w:rFonts w:ascii="Times New Roman" w:hAnsi="Times New Roman"/>
          <w:color w:val="000000" w:themeColor="text1"/>
          <w:sz w:val="28"/>
          <w:szCs w:val="28"/>
        </w:rPr>
        <w:t>, его номер</w:t>
      </w:r>
      <w:r w:rsidR="00A81C1C">
        <w:rPr>
          <w:rFonts w:ascii="Times New Roman" w:hAnsi="Times New Roman"/>
          <w:color w:val="000000" w:themeColor="text1"/>
          <w:sz w:val="28"/>
          <w:szCs w:val="28"/>
        </w:rPr>
        <w:t>:</w:t>
      </w:r>
      <w:r w:rsidRPr="00916422">
        <w:rPr>
          <w:rFonts w:ascii="Times New Roman" w:hAnsi="Times New Roman"/>
          <w:color w:val="000000" w:themeColor="text1"/>
          <w:sz w:val="28"/>
          <w:szCs w:val="28"/>
        </w:rPr>
        <w:t xml:space="preserve"> 3</w:t>
      </w:r>
    </w:p>
    <w:p w14:paraId="49A7A32D" w14:textId="77777777" w:rsidR="00916422" w:rsidRDefault="00916422" w:rsidP="00C663C4">
      <w:pPr>
        <w:pStyle w:val="a3"/>
        <w:spacing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916422">
        <w:rPr>
          <w:rFonts w:ascii="Times New Roman" w:hAnsi="Times New Roman"/>
          <w:color w:val="000000" w:themeColor="text1"/>
          <w:sz w:val="28"/>
          <w:szCs w:val="28"/>
        </w:rPr>
        <w:t>Наибольший по модулю отрицательный коэффициент: -6</w:t>
      </w:r>
    </w:p>
    <w:p w14:paraId="0D8135D8" w14:textId="01B7D217" w:rsidR="00916422" w:rsidRDefault="00984296" w:rsidP="00C663C4">
      <w:pPr>
        <w:pStyle w:val="a3"/>
        <w:spacing w:line="24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*</m:t>
            </m:r>
          </m:sup>
        </m:sSup>
      </m:oMath>
      <w:r w:rsidR="00916422" w:rsidRPr="00916422">
        <w:rPr>
          <w:rFonts w:ascii="Times New Roman" w:hAnsi="Times New Roman"/>
          <w:color w:val="000000" w:themeColor="text1"/>
          <w:sz w:val="28"/>
          <w:szCs w:val="28"/>
          <w:vertAlign w:val="subscript"/>
        </w:rPr>
        <w:t xml:space="preserve"> </w:t>
      </w:r>
      <w:r w:rsidR="00916422" w:rsidRPr="00916422">
        <w:rPr>
          <w:rFonts w:ascii="Times New Roman" w:hAnsi="Times New Roman"/>
          <w:color w:val="000000" w:themeColor="text1"/>
          <w:sz w:val="28"/>
          <w:szCs w:val="28"/>
        </w:rPr>
        <w:t xml:space="preserve">≤ 1 + </w:t>
      </w:r>
      <m:oMath>
        <m:rad>
          <m:ra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3</m:t>
            </m:r>
          </m:deg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18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1</m:t>
                </m:r>
              </m:den>
            </m:f>
          </m:e>
        </m:rad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 →</m:t>
        </m:r>
        <m:sSubSup>
          <m:sSub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*</m:t>
            </m:r>
          </m:sup>
        </m:sSubSup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≤3.621</m:t>
        </m:r>
      </m:oMath>
    </w:p>
    <w:p w14:paraId="12259263" w14:textId="32B71643" w:rsidR="00A81C1C" w:rsidRDefault="00A81C1C" w:rsidP="00C663C4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Произведем замену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x= 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y</m:t>
            </m:r>
          </m:den>
        </m:f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: </m:t>
        </m:r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y</m:t>
                </m:r>
              </m:den>
            </m:f>
          </m:e>
        </m:d>
        <m:r>
          <w:rPr>
            <w:rFonts w:ascii="Cambria Math" w:hAnsi="Cambria Math"/>
            <w:color w:val="000000" w:themeColor="text1"/>
            <w:sz w:val="28"/>
            <w:szCs w:val="28"/>
          </w:rPr>
          <m:t>=-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4</m:t>
                </m:r>
              </m:sup>
            </m:sSup>
          </m:den>
        </m:f>
        <m:r>
          <w:rPr>
            <w:rFonts w:ascii="Cambria Math" w:hAnsi="Cambria Math"/>
            <w:color w:val="000000" w:themeColor="text1"/>
            <w:sz w:val="28"/>
            <w:szCs w:val="28"/>
          </w:rPr>
          <m:t>(10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/>
            <w:color w:val="000000" w:themeColor="text1"/>
            <w:sz w:val="28"/>
            <w:szCs w:val="28"/>
          </w:rPr>
          <m:t>+18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color w:val="000000" w:themeColor="text1"/>
            <w:sz w:val="28"/>
            <w:szCs w:val="28"/>
          </w:rPr>
          <m:t>-1)</m:t>
        </m:r>
      </m:oMath>
    </w:p>
    <w:p w14:paraId="18D835D9" w14:textId="641EB171" w:rsidR="00CB1C23" w:rsidRPr="00CB1C23" w:rsidRDefault="00CB1C23" w:rsidP="00C663C4">
      <w:pPr>
        <w:pStyle w:val="a3"/>
        <w:spacing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916422">
        <w:rPr>
          <w:rFonts w:ascii="Times New Roman" w:hAnsi="Times New Roman"/>
          <w:color w:val="000000" w:themeColor="text1"/>
          <w:sz w:val="28"/>
          <w:szCs w:val="28"/>
        </w:rPr>
        <w:t xml:space="preserve">Первый отрицательный коэффициент: </w:t>
      </w:r>
      <w:r>
        <w:rPr>
          <w:rFonts w:ascii="Times New Roman" w:hAnsi="Times New Roman"/>
          <w:color w:val="000000" w:themeColor="text1"/>
          <w:sz w:val="28"/>
          <w:szCs w:val="28"/>
        </w:rPr>
        <w:t>-1</w:t>
      </w:r>
      <w:r w:rsidRPr="00916422">
        <w:rPr>
          <w:rFonts w:ascii="Times New Roman" w:hAnsi="Times New Roman"/>
          <w:color w:val="000000" w:themeColor="text1"/>
          <w:sz w:val="28"/>
          <w:szCs w:val="28"/>
        </w:rPr>
        <w:t>, его номер</w:t>
      </w:r>
      <w:r>
        <w:rPr>
          <w:rFonts w:ascii="Times New Roman" w:hAnsi="Times New Roman"/>
          <w:color w:val="000000" w:themeColor="text1"/>
          <w:sz w:val="28"/>
          <w:szCs w:val="28"/>
        </w:rPr>
        <w:t>:</w:t>
      </w:r>
      <w:r w:rsidRPr="0091642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CB1C23">
        <w:rPr>
          <w:rFonts w:ascii="Times New Roman" w:hAnsi="Times New Roman"/>
          <w:color w:val="000000" w:themeColor="text1"/>
          <w:sz w:val="28"/>
          <w:szCs w:val="28"/>
        </w:rPr>
        <w:t>4</w:t>
      </w:r>
    </w:p>
    <w:p w14:paraId="39967D21" w14:textId="6961359F" w:rsidR="00CB1C23" w:rsidRDefault="00CB1C23" w:rsidP="00C663C4">
      <w:pPr>
        <w:pStyle w:val="a3"/>
        <w:spacing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916422">
        <w:rPr>
          <w:rFonts w:ascii="Times New Roman" w:hAnsi="Times New Roman"/>
          <w:color w:val="000000" w:themeColor="text1"/>
          <w:sz w:val="28"/>
          <w:szCs w:val="28"/>
        </w:rPr>
        <w:t>Наибольший по модулю отрицательный коэффициент: -</w:t>
      </w:r>
      <w:r w:rsidRPr="00CB1C23">
        <w:rPr>
          <w:rFonts w:ascii="Times New Roman" w:hAnsi="Times New Roman"/>
          <w:color w:val="000000" w:themeColor="text1"/>
          <w:sz w:val="28"/>
          <w:szCs w:val="28"/>
        </w:rPr>
        <w:t>1</w:t>
      </w:r>
    </w:p>
    <w:p w14:paraId="7B079D05" w14:textId="2D2F548A" w:rsidR="00CB1C23" w:rsidRPr="00CB1C23" w:rsidRDefault="00984296" w:rsidP="00C663C4">
      <w:pPr>
        <w:pStyle w:val="a3"/>
        <w:spacing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y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≤1+</m:t>
          </m:r>
          <m:rad>
            <m:rad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radPr>
            <m:deg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4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10</m:t>
                  </m:r>
                </m:den>
              </m:f>
            </m:e>
          </m:rad>
          <m:r>
            <w:rPr>
              <w:rFonts w:ascii="Cambria Math" w:hAnsi="Cambria Math"/>
              <w:color w:val="000000" w:themeColor="text1"/>
              <w:sz w:val="28"/>
              <w:szCs w:val="28"/>
            </w:rPr>
            <m:t xml:space="preserve"> →</m:t>
          </m:r>
          <m:sSubSup>
            <m:sSubSup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*</m:t>
              </m:r>
            </m:sup>
          </m:sSubSup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≥0.641</m:t>
          </m:r>
        </m:oMath>
      </m:oMathPara>
    </w:p>
    <w:p w14:paraId="141277BC" w14:textId="4A717438" w:rsidR="00CB1C23" w:rsidRDefault="00CB1C23" w:rsidP="00C663C4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Произведем замену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x= -y: </m:t>
        </m:r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-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hAnsi="Cambria Math"/>
            <w:color w:val="000000" w:themeColor="text1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/>
            <w:color w:val="000000" w:themeColor="text1"/>
            <w:sz w:val="28"/>
            <w:szCs w:val="28"/>
          </w:rPr>
          <m:t>+18</m:t>
        </m:r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y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-10)</m:t>
        </m:r>
      </m:oMath>
    </w:p>
    <w:p w14:paraId="52D53AED" w14:textId="1FC89BF8" w:rsidR="00CB1C23" w:rsidRPr="00CB1C23" w:rsidRDefault="00CB1C23" w:rsidP="00C663C4">
      <w:pPr>
        <w:pStyle w:val="a3"/>
        <w:spacing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916422">
        <w:rPr>
          <w:rFonts w:ascii="Times New Roman" w:hAnsi="Times New Roman"/>
          <w:color w:val="000000" w:themeColor="text1"/>
          <w:sz w:val="28"/>
          <w:szCs w:val="28"/>
        </w:rPr>
        <w:t xml:space="preserve">Первый отрицательный коэффициент: </w:t>
      </w:r>
      <w:r>
        <w:rPr>
          <w:rFonts w:ascii="Times New Roman" w:hAnsi="Times New Roman"/>
          <w:color w:val="000000" w:themeColor="text1"/>
          <w:sz w:val="28"/>
          <w:szCs w:val="28"/>
        </w:rPr>
        <w:t>-1</w:t>
      </w:r>
      <w:r w:rsidRPr="00CB1C23">
        <w:rPr>
          <w:rFonts w:ascii="Times New Roman" w:hAnsi="Times New Roman"/>
          <w:color w:val="000000" w:themeColor="text1"/>
          <w:sz w:val="28"/>
          <w:szCs w:val="28"/>
        </w:rPr>
        <w:t>0</w:t>
      </w:r>
      <w:r w:rsidRPr="00916422">
        <w:rPr>
          <w:rFonts w:ascii="Times New Roman" w:hAnsi="Times New Roman"/>
          <w:color w:val="000000" w:themeColor="text1"/>
          <w:sz w:val="28"/>
          <w:szCs w:val="28"/>
        </w:rPr>
        <w:t>, его номер</w:t>
      </w:r>
      <w:r>
        <w:rPr>
          <w:rFonts w:ascii="Times New Roman" w:hAnsi="Times New Roman"/>
          <w:color w:val="000000" w:themeColor="text1"/>
          <w:sz w:val="28"/>
          <w:szCs w:val="28"/>
        </w:rPr>
        <w:t>:</w:t>
      </w:r>
      <w:r w:rsidRPr="0091642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CB1C23">
        <w:rPr>
          <w:rFonts w:ascii="Times New Roman" w:hAnsi="Times New Roman"/>
          <w:color w:val="000000" w:themeColor="text1"/>
          <w:sz w:val="28"/>
          <w:szCs w:val="28"/>
        </w:rPr>
        <w:t>4</w:t>
      </w:r>
    </w:p>
    <w:p w14:paraId="594285AA" w14:textId="6E143988" w:rsidR="00CB1C23" w:rsidRPr="00CB1C23" w:rsidRDefault="00CB1C23" w:rsidP="00C663C4">
      <w:pPr>
        <w:pStyle w:val="a3"/>
        <w:spacing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916422">
        <w:rPr>
          <w:rFonts w:ascii="Times New Roman" w:hAnsi="Times New Roman"/>
          <w:color w:val="000000" w:themeColor="text1"/>
          <w:sz w:val="28"/>
          <w:szCs w:val="28"/>
        </w:rPr>
        <w:t>Наибольший по модулю отрицательный коэффициент: -</w:t>
      </w:r>
      <w:r w:rsidRPr="00CB1C23">
        <w:rPr>
          <w:rFonts w:ascii="Times New Roman" w:hAnsi="Times New Roman"/>
          <w:color w:val="000000" w:themeColor="text1"/>
          <w:sz w:val="28"/>
          <w:szCs w:val="28"/>
        </w:rPr>
        <w:t>10</w:t>
      </w:r>
    </w:p>
    <w:p w14:paraId="680EB65A" w14:textId="61B7B386" w:rsidR="00CB1C23" w:rsidRPr="00CB1C23" w:rsidRDefault="00CB1C23" w:rsidP="00C663C4">
      <w:pPr>
        <w:pStyle w:val="a3"/>
        <w:spacing w:line="24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8"/>
              <w:szCs w:val="28"/>
            </w:rPr>
            <m:t>-x=y≤1+</m:t>
          </m:r>
          <m:rad>
            <m:rad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radPr>
            <m:deg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4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1</m:t>
                  </m:r>
                </m:den>
              </m:f>
            </m:e>
          </m:rad>
          <m:r>
            <w:rPr>
              <w:rFonts w:ascii="Cambria Math" w:hAnsi="Cambria Math"/>
              <w:color w:val="000000" w:themeColor="text1"/>
              <w:sz w:val="28"/>
              <w:szCs w:val="28"/>
            </w:rPr>
            <m:t xml:space="preserve"> →</m:t>
          </m:r>
          <m:sSubSup>
            <m:sSubSup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*</m:t>
              </m:r>
            </m:sup>
          </m:sSubSup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≥-1.778</m:t>
          </m:r>
        </m:oMath>
      </m:oMathPara>
    </w:p>
    <w:p w14:paraId="1FB81BEA" w14:textId="340C62DA" w:rsidR="00CB1C23" w:rsidRDefault="00CB1C23" w:rsidP="00C663C4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Произведем замену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x= -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y</m:t>
            </m:r>
          </m:den>
        </m:f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: </m:t>
        </m:r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y</m:t>
                </m:r>
              </m:den>
            </m:f>
          </m:e>
        </m:d>
        <m:r>
          <w:rPr>
            <w:rFonts w:ascii="Cambria Math" w:hAnsi="Cambria Math"/>
            <w:color w:val="000000" w:themeColor="text1"/>
            <w:sz w:val="28"/>
            <w:szCs w:val="28"/>
          </w:rPr>
          <m:t>=-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4</m:t>
                </m:r>
              </m:sup>
            </m:sSup>
          </m:den>
        </m:f>
        <m:r>
          <w:rPr>
            <w:rFonts w:ascii="Cambria Math" w:hAnsi="Cambria Math"/>
            <w:color w:val="000000" w:themeColor="text1"/>
            <w:sz w:val="28"/>
            <w:szCs w:val="28"/>
          </w:rPr>
          <m:t>(10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/>
            <w:color w:val="000000" w:themeColor="text1"/>
            <w:sz w:val="28"/>
            <w:szCs w:val="28"/>
          </w:rPr>
          <m:t>-18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color w:val="000000" w:themeColor="text1"/>
            <w:sz w:val="28"/>
            <w:szCs w:val="28"/>
          </w:rPr>
          <m:t>-1)</m:t>
        </m:r>
      </m:oMath>
    </w:p>
    <w:p w14:paraId="75139F65" w14:textId="069C17F5" w:rsidR="00CB1C23" w:rsidRPr="00CB1C23" w:rsidRDefault="00CB1C23" w:rsidP="00C663C4">
      <w:pPr>
        <w:pStyle w:val="a3"/>
        <w:spacing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916422">
        <w:rPr>
          <w:rFonts w:ascii="Times New Roman" w:hAnsi="Times New Roman"/>
          <w:color w:val="000000" w:themeColor="text1"/>
          <w:sz w:val="28"/>
          <w:szCs w:val="28"/>
        </w:rPr>
        <w:t xml:space="preserve">Первый отрицательный коэффициент: </w:t>
      </w:r>
      <w:r>
        <w:rPr>
          <w:rFonts w:ascii="Times New Roman" w:hAnsi="Times New Roman"/>
          <w:color w:val="000000" w:themeColor="text1"/>
          <w:sz w:val="28"/>
          <w:szCs w:val="28"/>
        </w:rPr>
        <w:t>-1</w:t>
      </w:r>
      <w:r w:rsidRPr="00CB1C23">
        <w:rPr>
          <w:rFonts w:ascii="Times New Roman" w:hAnsi="Times New Roman"/>
          <w:color w:val="000000" w:themeColor="text1"/>
          <w:sz w:val="28"/>
          <w:szCs w:val="28"/>
        </w:rPr>
        <w:t>8</w:t>
      </w:r>
      <w:r w:rsidRPr="00916422">
        <w:rPr>
          <w:rFonts w:ascii="Times New Roman" w:hAnsi="Times New Roman"/>
          <w:color w:val="000000" w:themeColor="text1"/>
          <w:sz w:val="28"/>
          <w:szCs w:val="28"/>
        </w:rPr>
        <w:t>, его номер</w:t>
      </w:r>
      <w:r>
        <w:rPr>
          <w:rFonts w:ascii="Times New Roman" w:hAnsi="Times New Roman"/>
          <w:color w:val="000000" w:themeColor="text1"/>
          <w:sz w:val="28"/>
          <w:szCs w:val="28"/>
        </w:rPr>
        <w:t>:</w:t>
      </w:r>
      <w:r w:rsidRPr="0091642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CB1C23">
        <w:rPr>
          <w:rFonts w:ascii="Times New Roman" w:hAnsi="Times New Roman"/>
          <w:color w:val="000000" w:themeColor="text1"/>
          <w:sz w:val="28"/>
          <w:szCs w:val="28"/>
        </w:rPr>
        <w:t>1</w:t>
      </w:r>
    </w:p>
    <w:p w14:paraId="0CD6D929" w14:textId="2D4FB645" w:rsidR="00CB1C23" w:rsidRPr="00CB1C23" w:rsidRDefault="00CB1C23" w:rsidP="00C663C4">
      <w:pPr>
        <w:pStyle w:val="a3"/>
        <w:spacing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916422">
        <w:rPr>
          <w:rFonts w:ascii="Times New Roman" w:hAnsi="Times New Roman"/>
          <w:color w:val="000000" w:themeColor="text1"/>
          <w:sz w:val="28"/>
          <w:szCs w:val="28"/>
        </w:rPr>
        <w:t>Наибольший по модулю отрицательный коэффициент: -</w:t>
      </w:r>
      <w:r w:rsidRPr="00CB1C23">
        <w:rPr>
          <w:rFonts w:ascii="Times New Roman" w:hAnsi="Times New Roman"/>
          <w:color w:val="000000" w:themeColor="text1"/>
          <w:sz w:val="28"/>
          <w:szCs w:val="28"/>
        </w:rPr>
        <w:t>18</w:t>
      </w:r>
    </w:p>
    <w:p w14:paraId="2955A9ED" w14:textId="05AFF31E" w:rsidR="00CB1C23" w:rsidRPr="009851A8" w:rsidRDefault="009851A8" w:rsidP="00C663C4">
      <w:pPr>
        <w:pStyle w:val="a3"/>
        <w:spacing w:line="24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</w:rPr>
            <m:t>=y≤1+</m:t>
          </m:r>
          <m:rad>
            <m:rad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radPr>
            <m:deg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1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18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10</m:t>
                  </m:r>
                </m:den>
              </m:f>
            </m:e>
          </m:rad>
          <m:r>
            <w:rPr>
              <w:rFonts w:ascii="Cambria Math" w:hAnsi="Cambria Math"/>
              <w:color w:val="000000" w:themeColor="text1"/>
              <w:sz w:val="28"/>
              <w:szCs w:val="28"/>
            </w:rPr>
            <m:t xml:space="preserve"> →</m:t>
          </m:r>
          <m:sSubSup>
            <m:sSubSup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*</m:t>
              </m:r>
            </m:sup>
          </m:sSubSup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≤-0.357</m:t>
          </m:r>
        </m:oMath>
      </m:oMathPara>
    </w:p>
    <w:p w14:paraId="4234B9CD" w14:textId="1A3AE8B1" w:rsidR="00CB1C23" w:rsidRDefault="009851A8" w:rsidP="009851A8">
      <w:pPr>
        <w:spacing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lastRenderedPageBreak/>
        <w:t>Получено два промежутка:</w:t>
      </w:r>
    </w:p>
    <w:p w14:paraId="509D9B95" w14:textId="64CF299B" w:rsidR="009851A8" w:rsidRDefault="009851A8" w:rsidP="009851A8">
      <w:pPr>
        <w:spacing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9851A8">
        <w:rPr>
          <w:rFonts w:ascii="Times New Roman" w:hAnsi="Times New Roman"/>
          <w:color w:val="000000" w:themeColor="text1"/>
          <w:sz w:val="28"/>
          <w:szCs w:val="28"/>
        </w:rPr>
        <w:t xml:space="preserve">[0.641; 3.621] – </w:t>
      </w:r>
      <w:r>
        <w:rPr>
          <w:rFonts w:ascii="Times New Roman" w:hAnsi="Times New Roman"/>
          <w:color w:val="000000" w:themeColor="text1"/>
          <w:sz w:val="28"/>
          <w:szCs w:val="28"/>
        </w:rPr>
        <w:t>для положительного корня</w:t>
      </w:r>
    </w:p>
    <w:p w14:paraId="0253E9FF" w14:textId="1C9BF1A3" w:rsidR="009851A8" w:rsidRDefault="009851A8" w:rsidP="009851A8">
      <w:pPr>
        <w:spacing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8616F0">
        <w:rPr>
          <w:rFonts w:ascii="Times New Roman" w:hAnsi="Times New Roman"/>
          <w:color w:val="000000" w:themeColor="text1"/>
          <w:sz w:val="28"/>
          <w:szCs w:val="28"/>
        </w:rPr>
        <w:t xml:space="preserve">[-1.778; -0.357] – </w:t>
      </w:r>
      <w:r>
        <w:rPr>
          <w:rFonts w:ascii="Times New Roman" w:hAnsi="Times New Roman"/>
          <w:color w:val="000000" w:themeColor="text1"/>
          <w:sz w:val="28"/>
          <w:szCs w:val="28"/>
        </w:rPr>
        <w:t>для отрицательного корня</w:t>
      </w:r>
    </w:p>
    <w:p w14:paraId="7B765DC9" w14:textId="1FA6F8AE" w:rsidR="009851A8" w:rsidRPr="009851A8" w:rsidRDefault="009851A8" w:rsidP="009851A8">
      <w:pPr>
        <w:spacing w:line="240" w:lineRule="auto"/>
        <w:rPr>
          <w:rFonts w:ascii="Times New Roman" w:hAnsi="Times New Roman"/>
          <w:i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/>
          <w:color w:val="000000" w:themeColor="text1"/>
          <w:sz w:val="28"/>
          <w:szCs w:val="28"/>
        </w:rPr>
        <w:t xml:space="preserve">Для метода Ньютона в качестве начальных приближений взяты значения </w:t>
      </w:r>
      <w:commentRangeStart w:id="28"/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p>
        </m:sSubSup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=3 и </m:t>
        </m:r>
        <m:sSubSup>
          <m:sSub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color w:val="000000" w:themeColor="text1"/>
            <w:sz w:val="28"/>
            <w:szCs w:val="28"/>
          </w:rPr>
          <m:t>= -1</m:t>
        </m:r>
      </m:oMath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commentRangeEnd w:id="28"/>
      <w:r w:rsidR="00AB72AE">
        <w:rPr>
          <w:rStyle w:val="a8"/>
        </w:rPr>
        <w:commentReference w:id="28"/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для положительного и отрицательного </w:t>
      </w:r>
      <w:r w:rsidR="00627C62">
        <w:rPr>
          <w:rFonts w:ascii="Times New Roman" w:hAnsi="Times New Roman"/>
          <w:color w:val="000000" w:themeColor="text1"/>
          <w:sz w:val="28"/>
          <w:szCs w:val="28"/>
        </w:rPr>
        <w:t>корней соответственно.</w:t>
      </w:r>
      <w:proofErr w:type="gramEnd"/>
    </w:p>
    <w:p w14:paraId="4F010B07" w14:textId="49DBEE53" w:rsidR="00A81C1C" w:rsidRDefault="00BA7DBE" w:rsidP="00C663C4">
      <w:pPr>
        <w:spacing w:after="160" w:line="259" w:lineRule="auto"/>
        <w:rPr>
          <w:rFonts w:ascii="Times New Roman" w:hAnsi="Times New Roman"/>
          <w:color w:val="000000" w:themeColor="text1"/>
          <w:sz w:val="28"/>
          <w:szCs w:val="28"/>
        </w:rPr>
      </w:pPr>
      <w:commentRangeStart w:id="29"/>
      <w:r>
        <w:rPr>
          <w:rFonts w:ascii="Times New Roman" w:hAnsi="Times New Roman"/>
          <w:color w:val="000000" w:themeColor="text1"/>
          <w:sz w:val="28"/>
          <w:szCs w:val="28"/>
        </w:rPr>
        <w:t>Проверка условий применимости методов:</w:t>
      </w:r>
    </w:p>
    <w:p w14:paraId="7B1B5906" w14:textId="235C5AF3" w:rsidR="00BA7DBE" w:rsidRPr="00BA7DBE" w:rsidRDefault="00BA7DBE" w:rsidP="007F1A7C">
      <w:pPr>
        <w:autoSpaceDE w:val="0"/>
        <w:autoSpaceDN w:val="0"/>
        <w:adjustRightInd w:val="0"/>
        <w:spacing w:line="240" w:lineRule="auto"/>
        <w:ind w:firstLine="708"/>
        <w:rPr>
          <w:rFonts w:ascii="Times New Roman" w:hAnsi="Times New Roman"/>
          <w:color w:val="000000" w:themeColor="text1"/>
          <w:sz w:val="28"/>
          <w:szCs w:val="28"/>
          <w:u w:val="single"/>
        </w:rPr>
      </w:pPr>
      <w:r w:rsidRPr="00916422">
        <w:rPr>
          <w:rFonts w:ascii="Times New Roman" w:hAnsi="Times New Roman"/>
          <w:color w:val="000000" w:themeColor="text1"/>
          <w:sz w:val="28"/>
          <w:szCs w:val="28"/>
          <w:u w:val="single"/>
        </w:rPr>
        <w:t>Метод 1: Метод половинного деления</w:t>
      </w:r>
      <w:r>
        <w:rPr>
          <w:rFonts w:ascii="Times New Roman" w:hAnsi="Times New Roman"/>
          <w:color w:val="000000" w:themeColor="text1"/>
          <w:sz w:val="28"/>
          <w:szCs w:val="28"/>
          <w:u w:val="single"/>
        </w:rPr>
        <w:t>:</w:t>
      </w:r>
    </w:p>
    <w:p w14:paraId="7BD67409" w14:textId="2DF4225D" w:rsidR="00BA7DBE" w:rsidRPr="00BA7DBE" w:rsidRDefault="00BA7DBE" w:rsidP="00BA7DBE">
      <w:pPr>
        <w:pStyle w:val="a3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 w:rsidRPr="00BA7DBE">
        <w:rPr>
          <w:rFonts w:ascii="Times New Roman" w:hAnsi="Times New Roman"/>
          <w:sz w:val="28"/>
          <w:szCs w:val="28"/>
        </w:rPr>
        <w:t>Функция непрерывна на всей числовой оси (значит и на любом отрезке)</w:t>
      </w:r>
    </w:p>
    <w:p w14:paraId="6D2E7F7E" w14:textId="726255A6" w:rsidR="00BA7DBE" w:rsidRDefault="00F472B5" w:rsidP="00BA7DBE">
      <w:pPr>
        <w:pStyle w:val="a3"/>
        <w:numPr>
          <w:ilvl w:val="1"/>
          <w:numId w:val="2"/>
        </w:numPr>
        <w:rPr>
          <w:rFonts w:ascii="Times New Roman" w:hAnsi="Times New Roman"/>
          <w:sz w:val="28"/>
          <w:szCs w:val="28"/>
        </w:rPr>
      </w:pPr>
      <w:r w:rsidRPr="00BA7DBE">
        <w:rPr>
          <w:rFonts w:ascii="Times New Roman" w:hAnsi="Times New Roman"/>
          <w:sz w:val="28"/>
          <w:szCs w:val="28"/>
          <w:lang w:val="en-US"/>
        </w:rPr>
        <w:t>f</w:t>
      </w:r>
      <w:r w:rsidRPr="00BA7DBE">
        <w:rPr>
          <w:rFonts w:ascii="Times New Roman" w:hAnsi="Times New Roman"/>
          <w:sz w:val="28"/>
          <w:szCs w:val="28"/>
        </w:rPr>
        <w:t xml:space="preserve"> (</w:t>
      </w:r>
      <w:r w:rsidRPr="009851A8">
        <w:rPr>
          <w:rFonts w:ascii="Times New Roman" w:hAnsi="Times New Roman"/>
          <w:color w:val="000000" w:themeColor="text1"/>
          <w:sz w:val="28"/>
          <w:szCs w:val="28"/>
        </w:rPr>
        <w:t>0.641</w:t>
      </w:r>
      <w:r w:rsidR="00BA7DBE" w:rsidRPr="00BA7DBE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</w:t>
      </w:r>
      <w:r w:rsidR="00BA7DBE" w:rsidRPr="00BA7DBE">
        <w:rPr>
          <w:rFonts w:ascii="Times New Roman" w:hAnsi="Times New Roman"/>
          <w:sz w:val="28"/>
          <w:szCs w:val="28"/>
        </w:rPr>
        <w:t>*</w:t>
      </w:r>
      <w:r>
        <w:rPr>
          <w:rFonts w:ascii="Times New Roman" w:hAnsi="Times New Roman"/>
          <w:sz w:val="28"/>
          <w:szCs w:val="28"/>
        </w:rPr>
        <w:t xml:space="preserve"> </w:t>
      </w:r>
      <w:r w:rsidRPr="00BA7DBE">
        <w:rPr>
          <w:rFonts w:ascii="Times New Roman" w:hAnsi="Times New Roman"/>
          <w:sz w:val="28"/>
          <w:szCs w:val="28"/>
          <w:lang w:val="en-US"/>
        </w:rPr>
        <w:t>f</w:t>
      </w:r>
      <w:r w:rsidRPr="00BA7DBE">
        <w:rPr>
          <w:rFonts w:ascii="Times New Roman" w:hAnsi="Times New Roman"/>
          <w:sz w:val="28"/>
          <w:szCs w:val="28"/>
        </w:rPr>
        <w:t xml:space="preserve"> (</w:t>
      </w:r>
      <w:r w:rsidRPr="009851A8">
        <w:rPr>
          <w:rFonts w:ascii="Times New Roman" w:hAnsi="Times New Roman"/>
          <w:color w:val="000000" w:themeColor="text1"/>
          <w:sz w:val="28"/>
          <w:szCs w:val="28"/>
        </w:rPr>
        <w:t>3.621</w:t>
      </w:r>
      <w:r w:rsidR="00BA7DBE" w:rsidRPr="00BA7DBE">
        <w:rPr>
          <w:rFonts w:ascii="Times New Roman" w:hAnsi="Times New Roman"/>
          <w:sz w:val="28"/>
          <w:szCs w:val="28"/>
        </w:rPr>
        <w:t>) = -</w:t>
      </w:r>
      <w:r>
        <w:rPr>
          <w:rFonts w:ascii="Times New Roman" w:hAnsi="Times New Roman"/>
          <w:sz w:val="28"/>
          <w:szCs w:val="28"/>
        </w:rPr>
        <w:t>2066,1528</w:t>
      </w:r>
      <w:r w:rsidR="00BA7DBE" w:rsidRPr="00BA7DBE">
        <w:rPr>
          <w:rFonts w:ascii="Times New Roman" w:hAnsi="Times New Roman"/>
          <w:sz w:val="28"/>
          <w:szCs w:val="28"/>
        </w:rPr>
        <w:t xml:space="preserve"> &lt; 0</w:t>
      </w:r>
    </w:p>
    <w:p w14:paraId="2F0C7490" w14:textId="6A63F6E6" w:rsidR="00F472B5" w:rsidRPr="00F472B5" w:rsidRDefault="00F472B5" w:rsidP="00F472B5">
      <w:pPr>
        <w:pStyle w:val="a3"/>
        <w:numPr>
          <w:ilvl w:val="1"/>
          <w:numId w:val="2"/>
        </w:numPr>
        <w:rPr>
          <w:rFonts w:ascii="Times New Roman" w:hAnsi="Times New Roman"/>
          <w:sz w:val="28"/>
          <w:szCs w:val="28"/>
        </w:rPr>
      </w:pPr>
      <w:r w:rsidRPr="00BA7DBE">
        <w:rPr>
          <w:rFonts w:ascii="Times New Roman" w:hAnsi="Times New Roman"/>
          <w:sz w:val="28"/>
          <w:szCs w:val="28"/>
          <w:lang w:val="en-US"/>
        </w:rPr>
        <w:t>f</w:t>
      </w:r>
      <w:r w:rsidRPr="00BA7DBE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-1.778</w:t>
      </w:r>
      <w:r w:rsidRPr="00BA7DBE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</w:t>
      </w:r>
      <w:r w:rsidRPr="00BA7DBE">
        <w:rPr>
          <w:rFonts w:ascii="Times New Roman" w:hAnsi="Times New Roman"/>
          <w:sz w:val="28"/>
          <w:szCs w:val="28"/>
        </w:rPr>
        <w:t>*</w:t>
      </w:r>
      <w:r>
        <w:rPr>
          <w:rFonts w:ascii="Times New Roman" w:hAnsi="Times New Roman"/>
          <w:sz w:val="28"/>
          <w:szCs w:val="28"/>
        </w:rPr>
        <w:t xml:space="preserve"> </w:t>
      </w:r>
      <w:r w:rsidRPr="00BA7DBE">
        <w:rPr>
          <w:rFonts w:ascii="Times New Roman" w:hAnsi="Times New Roman"/>
          <w:sz w:val="28"/>
          <w:szCs w:val="28"/>
          <w:lang w:val="en-US"/>
        </w:rPr>
        <w:t>f</w:t>
      </w:r>
      <w:r w:rsidRPr="00BA7DBE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-0.357</w:t>
      </w:r>
      <w:r w:rsidRPr="00BA7DBE">
        <w:rPr>
          <w:rFonts w:ascii="Times New Roman" w:hAnsi="Times New Roman"/>
          <w:sz w:val="28"/>
          <w:szCs w:val="28"/>
        </w:rPr>
        <w:t>) = -</w:t>
      </w:r>
      <w:r>
        <w:rPr>
          <w:rFonts w:ascii="Times New Roman" w:hAnsi="Times New Roman"/>
          <w:sz w:val="28"/>
          <w:szCs w:val="28"/>
        </w:rPr>
        <w:t>113,5645</w:t>
      </w:r>
      <w:r w:rsidRPr="00BA7DBE">
        <w:rPr>
          <w:rFonts w:ascii="Times New Roman" w:hAnsi="Times New Roman"/>
          <w:sz w:val="28"/>
          <w:szCs w:val="28"/>
        </w:rPr>
        <w:t xml:space="preserve"> &lt; 0</w:t>
      </w:r>
    </w:p>
    <w:p w14:paraId="18F18B60" w14:textId="6D617773" w:rsidR="00F472B5" w:rsidRPr="00F472B5" w:rsidRDefault="00F472B5" w:rsidP="007F1A7C">
      <w:pPr>
        <w:autoSpaceDE w:val="0"/>
        <w:autoSpaceDN w:val="0"/>
        <w:adjustRightInd w:val="0"/>
        <w:spacing w:line="240" w:lineRule="auto"/>
        <w:ind w:left="360" w:firstLine="348"/>
        <w:rPr>
          <w:rFonts w:ascii="Times New Roman" w:hAnsi="Times New Roman"/>
          <w:color w:val="000000" w:themeColor="text1"/>
          <w:sz w:val="28"/>
          <w:szCs w:val="28"/>
          <w:u w:val="single"/>
        </w:rPr>
      </w:pPr>
      <w:r w:rsidRPr="00F472B5"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Метод </w:t>
      </w:r>
      <w:r>
        <w:rPr>
          <w:rFonts w:ascii="Times New Roman" w:hAnsi="Times New Roman"/>
          <w:color w:val="000000" w:themeColor="text1"/>
          <w:sz w:val="28"/>
          <w:szCs w:val="28"/>
          <w:u w:val="single"/>
        </w:rPr>
        <w:t>2</w:t>
      </w:r>
      <w:r w:rsidRPr="00F472B5">
        <w:rPr>
          <w:rFonts w:ascii="Times New Roman" w:hAnsi="Times New Roman"/>
          <w:color w:val="000000" w:themeColor="text1"/>
          <w:sz w:val="28"/>
          <w:szCs w:val="28"/>
          <w:u w:val="single"/>
        </w:rPr>
        <w:t>: Метод</w:t>
      </w:r>
      <w:r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Ньютона</w:t>
      </w:r>
      <w:r w:rsidRPr="00F472B5">
        <w:rPr>
          <w:rFonts w:ascii="Times New Roman" w:hAnsi="Times New Roman"/>
          <w:color w:val="000000" w:themeColor="text1"/>
          <w:sz w:val="28"/>
          <w:szCs w:val="28"/>
          <w:u w:val="single"/>
        </w:rPr>
        <w:t>:</w:t>
      </w:r>
    </w:p>
    <w:p w14:paraId="48D5874C" w14:textId="26073F45" w:rsidR="00F472B5" w:rsidRPr="000C16E1" w:rsidRDefault="00F472B5" w:rsidP="000C16E1">
      <w:pPr>
        <w:pStyle w:val="a3"/>
        <w:numPr>
          <w:ilvl w:val="0"/>
          <w:numId w:val="8"/>
        </w:numPr>
        <w:rPr>
          <w:rFonts w:ascii="Times New Roman" w:hAnsi="Times New Roman"/>
          <w:color w:val="000000" w:themeColor="text1"/>
          <w:sz w:val="28"/>
          <w:szCs w:val="28"/>
        </w:rPr>
      </w:pPr>
      <w:r w:rsidRPr="000C16E1">
        <w:rPr>
          <w:rFonts w:ascii="Times New Roman" w:hAnsi="Times New Roman"/>
          <w:sz w:val="28"/>
          <w:szCs w:val="28"/>
        </w:rPr>
        <w:t>Функция и первые две ее производные непрерывны</w:t>
      </w:r>
    </w:p>
    <w:p w14:paraId="6F26020C" w14:textId="0666BE4A" w:rsidR="000C16E1" w:rsidRDefault="00984296" w:rsidP="000C16E1">
      <w:pPr>
        <w:pStyle w:val="a3"/>
        <w:numPr>
          <w:ilvl w:val="0"/>
          <w:numId w:val="8"/>
        </w:numPr>
        <w:rPr>
          <w:rFonts w:ascii="Times New Roman" w:hAnsi="Times New Roman"/>
          <w:color w:val="000000" w:themeColor="text1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color w:val="000000" w:themeColor="text1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), 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f</m:t>
            </m: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''</m:t>
            </m:r>
          </m:sup>
        </m:sSup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)</m:t>
        </m:r>
      </m:oMath>
      <w:r w:rsidR="000C16E1" w:rsidRPr="007F3B99">
        <w:rPr>
          <w:rFonts w:ascii="Times New Roman" w:hAnsi="Times New Roman"/>
          <w:color w:val="000000" w:themeColor="text1"/>
          <w:sz w:val="28"/>
          <w:szCs w:val="28"/>
        </w:rPr>
        <w:t xml:space="preserve"> знакопостоянны</w:t>
      </w:r>
    </w:p>
    <w:p w14:paraId="1C6479D7" w14:textId="66DD64FE" w:rsidR="000C16E1" w:rsidRPr="000C16E1" w:rsidRDefault="000C16E1" w:rsidP="000C16E1">
      <w:pPr>
        <w:pStyle w:val="a3"/>
        <w:numPr>
          <w:ilvl w:val="1"/>
          <w:numId w:val="3"/>
        </w:numPr>
        <w:rPr>
          <w:rFonts w:ascii="Times New Roman" w:hAnsi="Times New Roman"/>
          <w:color w:val="000000" w:themeColor="text1"/>
          <w:sz w:val="28"/>
          <w:szCs w:val="28"/>
        </w:rPr>
      </w:pPr>
      <m:oMath>
        <m:r>
          <w:rPr>
            <w:rFonts w:ascii="Cambria Math" w:hAnsi="Cambria Math"/>
            <w:color w:val="000000" w:themeColor="text1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3</m:t>
            </m:r>
          </m:e>
        </m:d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3</m:t>
            </m:r>
          </m:e>
        </m:d>
        <m:r>
          <w:rPr>
            <w:rFonts w:ascii="Cambria Math" w:hAnsi="Cambria Math"/>
            <w:color w:val="000000" w:themeColor="text1"/>
            <w:sz w:val="28"/>
            <w:szCs w:val="28"/>
          </w:rPr>
          <m:t>= 1836</m:t>
        </m:r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&gt;0</m:t>
        </m:r>
      </m:oMath>
    </w:p>
    <w:p w14:paraId="6A33C112" w14:textId="319F0753" w:rsidR="000C16E1" w:rsidRPr="00880430" w:rsidRDefault="000C16E1" w:rsidP="000C16E1">
      <w:pPr>
        <w:pStyle w:val="a3"/>
        <w:numPr>
          <w:ilvl w:val="1"/>
          <w:numId w:val="3"/>
        </w:numPr>
        <w:rPr>
          <w:rFonts w:ascii="Times New Roman" w:hAnsi="Times New Roman"/>
          <w:color w:val="000000" w:themeColor="text1"/>
          <w:sz w:val="28"/>
          <w:szCs w:val="28"/>
        </w:rPr>
      </w:pPr>
      <m:oMath>
        <m:r>
          <w:rPr>
            <w:rFonts w:ascii="Cambria Math" w:hAnsi="Cambria Math"/>
            <w:color w:val="000000" w:themeColor="text1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-1</m:t>
            </m:r>
          </m:e>
        </m:d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-1</m:t>
            </m:r>
          </m:e>
        </m:d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=108 </m:t>
        </m:r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&gt;0</m:t>
        </m:r>
      </m:oMath>
    </w:p>
    <w:p w14:paraId="184B6F87" w14:textId="3EF442E2" w:rsidR="00C663C4" w:rsidRDefault="00880430" w:rsidP="00880430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80430">
        <w:rPr>
          <w:rFonts w:ascii="Times New Roman" w:hAnsi="Times New Roman"/>
          <w:color w:val="000000" w:themeColor="text1"/>
          <w:sz w:val="28"/>
          <w:szCs w:val="28"/>
        </w:rPr>
        <w:t>Следовательно, начальные условия удовлетворяют условиям применимости методов.</w:t>
      </w:r>
      <w:r w:rsidR="00C663C4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commentRangeEnd w:id="29"/>
      <w:r w:rsidR="00AB72AE">
        <w:rPr>
          <w:rStyle w:val="a8"/>
        </w:rPr>
        <w:commentReference w:id="29"/>
      </w:r>
    </w:p>
    <w:p w14:paraId="72F3AACF" w14:textId="63F841C2" w:rsidR="00C663C4" w:rsidRDefault="00C663C4">
      <w:pPr>
        <w:spacing w:after="160" w:line="259" w:lineRule="auto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br w:type="page"/>
      </w:r>
    </w:p>
    <w:p w14:paraId="38186077" w14:textId="45FFAC88" w:rsidR="00880430" w:rsidRPr="00880430" w:rsidRDefault="00C663C4" w:rsidP="00880430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270AE">
        <w:rPr>
          <w:rFonts w:ascii="Times New Roman" w:hAnsi="Times New Roman"/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56192" behindDoc="0" locked="0" layoutInCell="1" allowOverlap="1" wp14:anchorId="08ABD9AC" wp14:editId="7DD47B13">
            <wp:simplePos x="0" y="0"/>
            <wp:positionH relativeFrom="page">
              <wp:align>center</wp:align>
            </wp:positionH>
            <wp:positionV relativeFrom="paragraph">
              <wp:posOffset>640055</wp:posOffset>
            </wp:positionV>
            <wp:extent cx="3305175" cy="2860040"/>
            <wp:effectExtent l="0" t="0" r="9525" b="0"/>
            <wp:wrapTopAndBottom/>
            <wp:docPr id="1638370635" name="Рисунок 1" descr="Изображение выглядит как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370635" name="Рисунок 1" descr="Изображение выглядит как линия, График, диаграмма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0430">
        <w:rPr>
          <w:rFonts w:ascii="Times New Roman" w:hAnsi="Times New Roman"/>
          <w:color w:val="000000" w:themeColor="text1"/>
          <w:sz w:val="28"/>
          <w:szCs w:val="28"/>
        </w:rPr>
        <w:t>Рассмотрим вторую функцию.</w:t>
      </w:r>
    </w:p>
    <w:p w14:paraId="59593B38" w14:textId="0A68B9C3" w:rsidR="00880430" w:rsidRPr="00880430" w:rsidRDefault="00880430" w:rsidP="0088043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 w:themeColor="text1"/>
          <w:sz w:val="28"/>
          <w:szCs w:val="28"/>
        </w:rPr>
      </w:pPr>
      <m:oMath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color w:val="000000" w:themeColor="text1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5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x</m:t>
            </m:r>
          </m:sup>
        </m:sSup>
        <m:r>
          <w:rPr>
            <w:rFonts w:ascii="Cambria Math" w:hAnsi="Cambria Math"/>
            <w:color w:val="000000" w:themeColor="text1"/>
            <w:sz w:val="28"/>
            <w:szCs w:val="28"/>
          </w:rPr>
          <m:t>-6</m:t>
        </m:r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x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-7</m:t>
        </m:r>
      </m:oMath>
      <w:r w:rsidRPr="008616F0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8616F0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8616F0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8616F0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8616F0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880430">
        <w:rPr>
          <w:rFonts w:ascii="Times New Roman" w:hAnsi="Times New Roman"/>
          <w:color w:val="000000" w:themeColor="text1"/>
          <w:sz w:val="28"/>
          <w:szCs w:val="28"/>
        </w:rPr>
        <w:t xml:space="preserve">    (2)</w:t>
      </w:r>
    </w:p>
    <w:p w14:paraId="3710347F" w14:textId="1E59639D" w:rsidR="00880430" w:rsidRDefault="00880430" w:rsidP="00656469">
      <w:pPr>
        <w:spacing w:before="240" w:after="0"/>
        <w:rPr>
          <w:rFonts w:ascii="Times New Roman" w:hAnsi="Times New Roman"/>
          <w:color w:val="000000" w:themeColor="text1"/>
          <w:sz w:val="28"/>
          <w:szCs w:val="28"/>
        </w:rPr>
      </w:pPr>
      <w:r w:rsidRPr="00880430">
        <w:rPr>
          <w:rFonts w:ascii="Times New Roman" w:hAnsi="Times New Roman"/>
          <w:color w:val="000000" w:themeColor="text1"/>
          <w:sz w:val="28"/>
          <w:szCs w:val="28"/>
        </w:rPr>
        <w:t xml:space="preserve">Определим количество корней и промежутки их нахождения с помощью пакета </w:t>
      </w:r>
      <w:r w:rsidRPr="00880430">
        <w:rPr>
          <w:rFonts w:ascii="Times New Roman" w:hAnsi="Times New Roman"/>
          <w:color w:val="000000" w:themeColor="text1"/>
          <w:sz w:val="28"/>
          <w:szCs w:val="28"/>
          <w:lang w:val="en-US"/>
        </w:rPr>
        <w:t>MATLAB</w:t>
      </w:r>
      <w:r w:rsidRPr="00880430">
        <w:rPr>
          <w:rFonts w:ascii="Times New Roman" w:hAnsi="Times New Roman"/>
          <w:color w:val="000000" w:themeColor="text1"/>
          <w:sz w:val="28"/>
          <w:szCs w:val="28"/>
        </w:rPr>
        <w:t xml:space="preserve">. Из графика видно, что функция имеет два корня на промежутках [1.5; 2.5] и [-2; -0.5] соответственно. Зададим начальное </w:t>
      </w:r>
      <w:commentRangeStart w:id="30"/>
      <w:r w:rsidRPr="00880430">
        <w:rPr>
          <w:rFonts w:ascii="Times New Roman" w:hAnsi="Times New Roman"/>
          <w:color w:val="000000" w:themeColor="text1"/>
          <w:sz w:val="28"/>
          <w:szCs w:val="28"/>
        </w:rPr>
        <w:t>приближение</w:t>
      </w:r>
      <w:commentRangeEnd w:id="30"/>
      <w:r w:rsidR="00AB72AE">
        <w:rPr>
          <w:rStyle w:val="a8"/>
        </w:rPr>
        <w:commentReference w:id="30"/>
      </w:r>
      <w:r w:rsidRPr="00880430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p>
        </m:sSubSup>
        <m:r>
          <w:rPr>
            <w:rFonts w:ascii="Cambria Math" w:hAnsi="Cambria Math"/>
            <w:color w:val="000000" w:themeColor="text1"/>
            <w:sz w:val="28"/>
            <w:szCs w:val="28"/>
          </w:rPr>
          <m:t>=2</m:t>
        </m:r>
      </m:oMath>
      <w:r w:rsidRPr="00880430">
        <w:rPr>
          <w:rFonts w:ascii="Times New Roman" w:hAnsi="Times New Roman"/>
          <w:color w:val="000000" w:themeColor="text1"/>
          <w:sz w:val="28"/>
          <w:szCs w:val="28"/>
        </w:rPr>
        <w:t xml:space="preserve"> для </w:t>
      </w:r>
      <w:proofErr w:type="gramStart"/>
      <w:r w:rsidRPr="00880430">
        <w:rPr>
          <w:rFonts w:ascii="Times New Roman" w:hAnsi="Times New Roman"/>
          <w:color w:val="000000" w:themeColor="text1"/>
          <w:sz w:val="28"/>
          <w:szCs w:val="28"/>
        </w:rPr>
        <w:t>положительного</w:t>
      </w:r>
      <w:proofErr w:type="gramEnd"/>
      <w:r w:rsidRPr="00880430">
        <w:rPr>
          <w:rFonts w:ascii="Times New Roman" w:hAnsi="Times New Roman"/>
          <w:color w:val="000000" w:themeColor="text1"/>
          <w:sz w:val="28"/>
          <w:szCs w:val="28"/>
        </w:rPr>
        <w:t xml:space="preserve"> и 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color w:val="000000" w:themeColor="text1"/>
            <w:sz w:val="28"/>
            <w:szCs w:val="28"/>
          </w:rPr>
          <m:t>=-2</m:t>
        </m:r>
      </m:oMath>
      <w:r w:rsidRPr="00880430">
        <w:rPr>
          <w:rFonts w:ascii="Times New Roman" w:hAnsi="Times New Roman"/>
          <w:color w:val="000000" w:themeColor="text1"/>
          <w:sz w:val="28"/>
          <w:szCs w:val="28"/>
        </w:rPr>
        <w:t xml:space="preserve"> для отрицательного корней.</w:t>
      </w:r>
    </w:p>
    <w:p w14:paraId="4CC89CE4" w14:textId="5C009343" w:rsidR="00880430" w:rsidRDefault="00880430" w:rsidP="00880430">
      <w:pPr>
        <w:spacing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commentRangeStart w:id="31"/>
      <w:r>
        <w:rPr>
          <w:rFonts w:ascii="Times New Roman" w:hAnsi="Times New Roman"/>
          <w:color w:val="000000" w:themeColor="text1"/>
          <w:sz w:val="28"/>
          <w:szCs w:val="28"/>
        </w:rPr>
        <w:t>Проверка условий применимости методов:</w:t>
      </w:r>
      <w:commentRangeEnd w:id="31"/>
      <w:r w:rsidR="00AB72AE">
        <w:rPr>
          <w:rStyle w:val="a8"/>
        </w:rPr>
        <w:commentReference w:id="31"/>
      </w:r>
    </w:p>
    <w:p w14:paraId="3DBB0AB8" w14:textId="1C62261C" w:rsidR="00880430" w:rsidRPr="00BA7DBE" w:rsidRDefault="00880430" w:rsidP="007F1A7C">
      <w:pPr>
        <w:autoSpaceDE w:val="0"/>
        <w:autoSpaceDN w:val="0"/>
        <w:adjustRightInd w:val="0"/>
        <w:spacing w:line="240" w:lineRule="auto"/>
        <w:ind w:firstLine="708"/>
        <w:rPr>
          <w:rFonts w:ascii="Times New Roman" w:hAnsi="Times New Roman"/>
          <w:color w:val="000000" w:themeColor="text1"/>
          <w:sz w:val="28"/>
          <w:szCs w:val="28"/>
          <w:u w:val="single"/>
        </w:rPr>
      </w:pPr>
      <w:r w:rsidRPr="00916422">
        <w:rPr>
          <w:rFonts w:ascii="Times New Roman" w:hAnsi="Times New Roman"/>
          <w:color w:val="000000" w:themeColor="text1"/>
          <w:sz w:val="28"/>
          <w:szCs w:val="28"/>
          <w:u w:val="single"/>
        </w:rPr>
        <w:t>Метод 1: Метод половинного деления</w:t>
      </w:r>
      <w:r>
        <w:rPr>
          <w:rFonts w:ascii="Times New Roman" w:hAnsi="Times New Roman"/>
          <w:color w:val="000000" w:themeColor="text1"/>
          <w:sz w:val="28"/>
          <w:szCs w:val="28"/>
          <w:u w:val="single"/>
        </w:rPr>
        <w:t>:</w:t>
      </w:r>
    </w:p>
    <w:p w14:paraId="4B96F7AE" w14:textId="12BCE702" w:rsidR="00880430" w:rsidRPr="007F1A7C" w:rsidRDefault="00880430" w:rsidP="007F1A7C">
      <w:pPr>
        <w:pStyle w:val="a3"/>
        <w:numPr>
          <w:ilvl w:val="0"/>
          <w:numId w:val="11"/>
        </w:numPr>
        <w:rPr>
          <w:rFonts w:ascii="Times New Roman" w:hAnsi="Times New Roman"/>
          <w:sz w:val="28"/>
          <w:szCs w:val="28"/>
        </w:rPr>
      </w:pPr>
      <w:r w:rsidRPr="007F1A7C">
        <w:rPr>
          <w:rFonts w:ascii="Times New Roman" w:hAnsi="Times New Roman"/>
          <w:sz w:val="28"/>
          <w:szCs w:val="28"/>
        </w:rPr>
        <w:t>Функция непрерывна на всей числовой оси (значит и на любом отрезке)</w:t>
      </w:r>
    </w:p>
    <w:p w14:paraId="79A8A8F2" w14:textId="3551F686" w:rsidR="00880430" w:rsidRPr="007F1A7C" w:rsidRDefault="00880430" w:rsidP="007F1A7C">
      <w:pPr>
        <w:pStyle w:val="a3"/>
        <w:numPr>
          <w:ilvl w:val="1"/>
          <w:numId w:val="8"/>
        </w:numPr>
        <w:rPr>
          <w:rFonts w:ascii="Times New Roman" w:hAnsi="Times New Roman"/>
          <w:sz w:val="28"/>
          <w:szCs w:val="28"/>
        </w:rPr>
      </w:pPr>
      <w:r w:rsidRPr="007F1A7C">
        <w:rPr>
          <w:rFonts w:ascii="Times New Roman" w:hAnsi="Times New Roman"/>
          <w:sz w:val="28"/>
          <w:szCs w:val="28"/>
          <w:lang w:val="en-US"/>
        </w:rPr>
        <w:t>f</w:t>
      </w:r>
      <w:r w:rsidRPr="007F1A7C">
        <w:rPr>
          <w:rFonts w:ascii="Times New Roman" w:hAnsi="Times New Roman"/>
          <w:sz w:val="28"/>
          <w:szCs w:val="28"/>
        </w:rPr>
        <w:t xml:space="preserve"> (</w:t>
      </w:r>
      <w:r w:rsidR="007F1A7C" w:rsidRPr="007F1A7C">
        <w:rPr>
          <w:rFonts w:ascii="Times New Roman" w:hAnsi="Times New Roman"/>
          <w:color w:val="000000" w:themeColor="text1"/>
          <w:sz w:val="28"/>
          <w:szCs w:val="28"/>
        </w:rPr>
        <w:t>1.5</w:t>
      </w:r>
      <w:r w:rsidRPr="007F1A7C">
        <w:rPr>
          <w:rFonts w:ascii="Times New Roman" w:hAnsi="Times New Roman"/>
          <w:sz w:val="28"/>
          <w:szCs w:val="28"/>
        </w:rPr>
        <w:t xml:space="preserve">) * </w:t>
      </w:r>
      <w:r w:rsidRPr="007F1A7C">
        <w:rPr>
          <w:rFonts w:ascii="Times New Roman" w:hAnsi="Times New Roman"/>
          <w:sz w:val="28"/>
          <w:szCs w:val="28"/>
          <w:lang w:val="en-US"/>
        </w:rPr>
        <w:t>f</w:t>
      </w:r>
      <w:r w:rsidRPr="007F1A7C">
        <w:rPr>
          <w:rFonts w:ascii="Times New Roman" w:hAnsi="Times New Roman"/>
          <w:sz w:val="28"/>
          <w:szCs w:val="28"/>
        </w:rPr>
        <w:t xml:space="preserve"> (</w:t>
      </w:r>
      <w:r w:rsidR="007F1A7C" w:rsidRPr="007F1A7C">
        <w:rPr>
          <w:rFonts w:ascii="Times New Roman" w:hAnsi="Times New Roman"/>
          <w:color w:val="000000" w:themeColor="text1"/>
          <w:sz w:val="28"/>
          <w:szCs w:val="28"/>
        </w:rPr>
        <w:t>2.5</w:t>
      </w:r>
      <w:r w:rsidRPr="007F1A7C">
        <w:rPr>
          <w:rFonts w:ascii="Times New Roman" w:hAnsi="Times New Roman"/>
          <w:sz w:val="28"/>
          <w:szCs w:val="28"/>
        </w:rPr>
        <w:t>) = -</w:t>
      </w:r>
      <w:r w:rsidR="007F1A7C" w:rsidRPr="007F1A7C">
        <w:rPr>
          <w:rFonts w:ascii="Times New Roman" w:hAnsi="Times New Roman"/>
          <w:sz w:val="28"/>
          <w:szCs w:val="28"/>
        </w:rPr>
        <w:t>162,72</w:t>
      </w:r>
      <w:r w:rsidRPr="007F1A7C">
        <w:rPr>
          <w:rFonts w:ascii="Times New Roman" w:hAnsi="Times New Roman"/>
          <w:sz w:val="28"/>
          <w:szCs w:val="28"/>
        </w:rPr>
        <w:t xml:space="preserve"> &lt; 0</w:t>
      </w:r>
    </w:p>
    <w:p w14:paraId="56664AD7" w14:textId="3FD5F913" w:rsidR="00880430" w:rsidRPr="007F1A7C" w:rsidRDefault="00880430" w:rsidP="007F1A7C">
      <w:pPr>
        <w:pStyle w:val="a3"/>
        <w:numPr>
          <w:ilvl w:val="1"/>
          <w:numId w:val="8"/>
        </w:numPr>
        <w:rPr>
          <w:rFonts w:ascii="Times New Roman" w:hAnsi="Times New Roman"/>
          <w:sz w:val="28"/>
          <w:szCs w:val="28"/>
        </w:rPr>
      </w:pPr>
      <w:r w:rsidRPr="007F1A7C">
        <w:rPr>
          <w:rFonts w:ascii="Times New Roman" w:hAnsi="Times New Roman"/>
          <w:sz w:val="28"/>
          <w:szCs w:val="28"/>
          <w:lang w:val="en-US"/>
        </w:rPr>
        <w:t>f</w:t>
      </w:r>
      <w:r w:rsidRPr="007F1A7C">
        <w:rPr>
          <w:rFonts w:ascii="Times New Roman" w:hAnsi="Times New Roman"/>
          <w:sz w:val="28"/>
          <w:szCs w:val="28"/>
        </w:rPr>
        <w:t xml:space="preserve"> (</w:t>
      </w:r>
      <w:r w:rsidR="007F1A7C" w:rsidRPr="007F1A7C">
        <w:rPr>
          <w:rFonts w:ascii="Times New Roman" w:hAnsi="Times New Roman"/>
          <w:color w:val="000000" w:themeColor="text1"/>
          <w:sz w:val="28"/>
          <w:szCs w:val="28"/>
        </w:rPr>
        <w:t>-2</w:t>
      </w:r>
      <w:r w:rsidRPr="007F1A7C">
        <w:rPr>
          <w:rFonts w:ascii="Times New Roman" w:hAnsi="Times New Roman"/>
          <w:sz w:val="28"/>
          <w:szCs w:val="28"/>
        </w:rPr>
        <w:t xml:space="preserve">) * </w:t>
      </w:r>
      <w:r w:rsidRPr="007F1A7C">
        <w:rPr>
          <w:rFonts w:ascii="Times New Roman" w:hAnsi="Times New Roman"/>
          <w:sz w:val="28"/>
          <w:szCs w:val="28"/>
          <w:lang w:val="en-US"/>
        </w:rPr>
        <w:t>f</w:t>
      </w:r>
      <w:r w:rsidRPr="007F1A7C">
        <w:rPr>
          <w:rFonts w:ascii="Times New Roman" w:hAnsi="Times New Roman"/>
          <w:sz w:val="28"/>
          <w:szCs w:val="28"/>
        </w:rPr>
        <w:t xml:space="preserve"> (</w:t>
      </w:r>
      <w:r w:rsidRPr="007F1A7C">
        <w:rPr>
          <w:rFonts w:ascii="Times New Roman" w:hAnsi="Times New Roman"/>
          <w:color w:val="000000" w:themeColor="text1"/>
          <w:sz w:val="28"/>
          <w:szCs w:val="28"/>
          <w:lang w:val="en-US"/>
        </w:rPr>
        <w:t>-0.</w:t>
      </w:r>
      <w:r w:rsidR="007F1A7C" w:rsidRPr="007F1A7C">
        <w:rPr>
          <w:rFonts w:ascii="Times New Roman" w:hAnsi="Times New Roman"/>
          <w:color w:val="000000" w:themeColor="text1"/>
          <w:sz w:val="28"/>
          <w:szCs w:val="28"/>
        </w:rPr>
        <w:t>5</w:t>
      </w:r>
      <w:r w:rsidRPr="007F1A7C">
        <w:rPr>
          <w:rFonts w:ascii="Times New Roman" w:hAnsi="Times New Roman"/>
          <w:sz w:val="28"/>
          <w:szCs w:val="28"/>
        </w:rPr>
        <w:t>) = -</w:t>
      </w:r>
      <w:r w:rsidR="007F1A7C" w:rsidRPr="007F1A7C">
        <w:rPr>
          <w:rFonts w:ascii="Times New Roman" w:hAnsi="Times New Roman"/>
          <w:sz w:val="28"/>
          <w:szCs w:val="28"/>
        </w:rPr>
        <w:t>18</w:t>
      </w:r>
      <w:r w:rsidRPr="007F1A7C">
        <w:rPr>
          <w:rFonts w:ascii="Times New Roman" w:hAnsi="Times New Roman"/>
          <w:sz w:val="28"/>
          <w:szCs w:val="28"/>
        </w:rPr>
        <w:t xml:space="preserve"> &lt; 0</w:t>
      </w:r>
    </w:p>
    <w:p w14:paraId="40132E07" w14:textId="25BEF211" w:rsidR="00880430" w:rsidRPr="00F472B5" w:rsidRDefault="00880430" w:rsidP="007F1A7C">
      <w:pPr>
        <w:autoSpaceDE w:val="0"/>
        <w:autoSpaceDN w:val="0"/>
        <w:adjustRightInd w:val="0"/>
        <w:spacing w:line="240" w:lineRule="auto"/>
        <w:ind w:left="360" w:firstLine="348"/>
        <w:rPr>
          <w:rFonts w:ascii="Times New Roman" w:hAnsi="Times New Roman"/>
          <w:color w:val="000000" w:themeColor="text1"/>
          <w:sz w:val="28"/>
          <w:szCs w:val="28"/>
          <w:u w:val="single"/>
        </w:rPr>
      </w:pPr>
      <w:r w:rsidRPr="00F472B5"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Метод </w:t>
      </w:r>
      <w:r>
        <w:rPr>
          <w:rFonts w:ascii="Times New Roman" w:hAnsi="Times New Roman"/>
          <w:color w:val="000000" w:themeColor="text1"/>
          <w:sz w:val="28"/>
          <w:szCs w:val="28"/>
          <w:u w:val="single"/>
        </w:rPr>
        <w:t>2</w:t>
      </w:r>
      <w:r w:rsidRPr="00F472B5">
        <w:rPr>
          <w:rFonts w:ascii="Times New Roman" w:hAnsi="Times New Roman"/>
          <w:color w:val="000000" w:themeColor="text1"/>
          <w:sz w:val="28"/>
          <w:szCs w:val="28"/>
          <w:u w:val="single"/>
        </w:rPr>
        <w:t>: Метод</w:t>
      </w:r>
      <w:r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Ньютона</w:t>
      </w:r>
      <w:r w:rsidRPr="00F472B5">
        <w:rPr>
          <w:rFonts w:ascii="Times New Roman" w:hAnsi="Times New Roman"/>
          <w:color w:val="000000" w:themeColor="text1"/>
          <w:sz w:val="28"/>
          <w:szCs w:val="28"/>
          <w:u w:val="single"/>
        </w:rPr>
        <w:t>:</w:t>
      </w:r>
    </w:p>
    <w:p w14:paraId="3AD9A885" w14:textId="2E1282E1" w:rsidR="00880430" w:rsidRPr="00656469" w:rsidRDefault="00880430" w:rsidP="00656469">
      <w:pPr>
        <w:pStyle w:val="a3"/>
        <w:numPr>
          <w:ilvl w:val="0"/>
          <w:numId w:val="10"/>
        </w:numPr>
        <w:rPr>
          <w:rFonts w:ascii="Times New Roman" w:hAnsi="Times New Roman"/>
          <w:color w:val="000000" w:themeColor="text1"/>
          <w:sz w:val="28"/>
          <w:szCs w:val="28"/>
        </w:rPr>
      </w:pPr>
      <w:r w:rsidRPr="00656469">
        <w:rPr>
          <w:rFonts w:ascii="Times New Roman" w:hAnsi="Times New Roman"/>
          <w:color w:val="000000" w:themeColor="text1"/>
          <w:sz w:val="28"/>
          <w:szCs w:val="28"/>
        </w:rPr>
        <w:t>Функция и первые две ее производные непрерывны</w:t>
      </w:r>
    </w:p>
    <w:p w14:paraId="4B22D852" w14:textId="77777777" w:rsidR="00880430" w:rsidRPr="00656469" w:rsidRDefault="00984296" w:rsidP="00656469">
      <w:pPr>
        <w:pStyle w:val="a3"/>
        <w:numPr>
          <w:ilvl w:val="0"/>
          <w:numId w:val="10"/>
        </w:numPr>
        <w:rPr>
          <w:rFonts w:ascii="Times New Roman" w:hAnsi="Times New Roman"/>
          <w:color w:val="000000" w:themeColor="text1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color w:val="000000" w:themeColor="text1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), 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f</m:t>
            </m: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''</m:t>
            </m:r>
          </m:sup>
        </m:sSup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)</m:t>
        </m:r>
      </m:oMath>
      <w:r w:rsidR="00880430" w:rsidRPr="00656469">
        <w:rPr>
          <w:rFonts w:ascii="Times New Roman" w:hAnsi="Times New Roman"/>
          <w:color w:val="000000" w:themeColor="text1"/>
          <w:sz w:val="28"/>
          <w:szCs w:val="28"/>
        </w:rPr>
        <w:t xml:space="preserve"> знакопостоянны</w:t>
      </w:r>
    </w:p>
    <w:p w14:paraId="0CD64EA9" w14:textId="6D31C417" w:rsidR="00656469" w:rsidRPr="00656469" w:rsidRDefault="00656469" w:rsidP="00656469">
      <w:pPr>
        <w:ind w:left="709" w:hanging="349"/>
        <w:rPr>
          <w:rFonts w:ascii="Times New Roman" w:hAnsi="Times New Roman"/>
          <w:color w:val="000000" w:themeColor="text1"/>
          <w:sz w:val="28"/>
          <w:szCs w:val="28"/>
        </w:rPr>
      </w:pPr>
      <w:r w:rsidRPr="00656469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3.1.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e>
        </m:d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e>
        </m:d>
        <m:r>
          <w:rPr>
            <w:rFonts w:ascii="Cambria Math" w:hAnsi="Cambria Math"/>
            <w:color w:val="000000" w:themeColor="text1"/>
            <w:sz w:val="28"/>
            <w:szCs w:val="28"/>
          </w:rPr>
          <m:t>= 388,8</m:t>
        </m:r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&gt;0</m:t>
        </m:r>
      </m:oMath>
    </w:p>
    <w:p w14:paraId="11AA9A5E" w14:textId="7B38A360" w:rsidR="00880430" w:rsidRPr="00656469" w:rsidRDefault="00656469" w:rsidP="00656469">
      <w:pPr>
        <w:ind w:left="360"/>
        <w:rPr>
          <w:rFonts w:ascii="Times New Roman" w:hAnsi="Times New Roman"/>
          <w:color w:val="000000" w:themeColor="text1"/>
          <w:sz w:val="28"/>
          <w:szCs w:val="28"/>
        </w:rPr>
      </w:pPr>
      <w:r w:rsidRPr="00656469">
        <w:rPr>
          <w:rFonts w:ascii="Times New Roman" w:hAnsi="Times New Roman"/>
          <w:color w:val="000000" w:themeColor="text1"/>
          <w:sz w:val="28"/>
          <w:szCs w:val="28"/>
        </w:rPr>
        <w:t xml:space="preserve">3.2.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-2</m:t>
            </m:r>
          </m:e>
        </m:d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-2</m:t>
            </m:r>
          </m:e>
        </m:d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=0,5 </m:t>
        </m:r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&gt;0</m:t>
        </m:r>
      </m:oMath>
    </w:p>
    <w:p w14:paraId="540E89C8" w14:textId="62BB5881" w:rsidR="00880430" w:rsidRPr="00880430" w:rsidRDefault="00880430" w:rsidP="00880430">
      <w:pPr>
        <w:spacing w:before="240"/>
        <w:rPr>
          <w:rFonts w:ascii="Times New Roman" w:hAnsi="Times New Roman"/>
          <w:color w:val="000000" w:themeColor="text1"/>
          <w:sz w:val="28"/>
          <w:szCs w:val="28"/>
        </w:rPr>
      </w:pPr>
      <w:r w:rsidRPr="00880430">
        <w:rPr>
          <w:rFonts w:ascii="Times New Roman" w:hAnsi="Times New Roman"/>
          <w:color w:val="000000" w:themeColor="text1"/>
          <w:sz w:val="28"/>
          <w:szCs w:val="28"/>
        </w:rPr>
        <w:t>Следовательно, начальные условия удовлетворяют условиям применимости методов.</w:t>
      </w:r>
    </w:p>
    <w:p w14:paraId="00A10FF9" w14:textId="4A9252B5" w:rsidR="008F199B" w:rsidRDefault="00C663C4">
      <w:pPr>
        <w:spacing w:after="160" w:line="259" w:lineRule="auto"/>
        <w:rPr>
          <w:rFonts w:ascii="Times New Roman" w:hAnsi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/>
          <w:color w:val="000000" w:themeColor="text1"/>
          <w:sz w:val="28"/>
          <w:szCs w:val="28"/>
        </w:rPr>
        <w:lastRenderedPageBreak/>
        <w:t xml:space="preserve">Проанализируем и сравним </w:t>
      </w:r>
      <w:commentRangeStart w:id="32"/>
      <w:r>
        <w:rPr>
          <w:rFonts w:ascii="Times New Roman" w:hAnsi="Times New Roman"/>
          <w:color w:val="000000" w:themeColor="text1"/>
          <w:sz w:val="28"/>
          <w:szCs w:val="28"/>
        </w:rPr>
        <w:t>эффективность</w:t>
      </w:r>
      <w:commentRangeEnd w:id="32"/>
      <w:r w:rsidR="00AB72AE">
        <w:rPr>
          <w:rStyle w:val="a8"/>
        </w:rPr>
        <w:commentReference w:id="32"/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каждого из двух методов между собой при помощи </w:t>
      </w:r>
      <w:commentRangeStart w:id="33"/>
      <w:r>
        <w:rPr>
          <w:rFonts w:ascii="Times New Roman" w:hAnsi="Times New Roman"/>
          <w:color w:val="000000" w:themeColor="text1"/>
          <w:sz w:val="28"/>
          <w:szCs w:val="28"/>
        </w:rPr>
        <w:t>построения графика зависимости логарифма дельты от логарифма эпсилон</w:t>
      </w:r>
      <w:commentRangeEnd w:id="33"/>
      <w:r w:rsidR="00AB72AE">
        <w:rPr>
          <w:rStyle w:val="a8"/>
        </w:rPr>
        <w:commentReference w:id="33"/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  <w:commentRangeStart w:id="34"/>
      <w:r w:rsidR="00943098">
        <w:rPr>
          <w:rFonts w:ascii="Times New Roman" w:hAnsi="Times New Roman"/>
          <w:color w:val="000000" w:themeColor="text1"/>
          <w:sz w:val="28"/>
          <w:szCs w:val="28"/>
        </w:rPr>
        <w:t xml:space="preserve">По оси абсцисс будем откладывать значения </w:t>
      </w:r>
      <w:commentRangeEnd w:id="34"/>
      <w:r w:rsidR="00984296">
        <w:rPr>
          <w:rStyle w:val="a8"/>
        </w:rPr>
        <w:commentReference w:id="34"/>
      </w:r>
      <w:r w:rsidR="00943098">
        <w:rPr>
          <w:rFonts w:ascii="Times New Roman" w:hAnsi="Times New Roman"/>
          <w:color w:val="000000" w:themeColor="text1"/>
          <w:sz w:val="28"/>
          <w:szCs w:val="28"/>
        </w:rPr>
        <w:t xml:space="preserve">натурального логарифма эпсилон (допустимая погрешность, меняющаяся от 10 до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-10</m:t>
            </m:r>
          </m:sup>
        </m:sSup>
      </m:oMath>
      <w:r w:rsidR="00943098">
        <w:rPr>
          <w:rFonts w:ascii="Times New Roman" w:hAnsi="Times New Roman"/>
          <w:color w:val="000000" w:themeColor="text1"/>
          <w:sz w:val="28"/>
          <w:szCs w:val="28"/>
        </w:rPr>
        <w:t>), по оси ординат – значения натурального логарифма дельты (разность между действительным корнем и тем, который был получен после применения метода).</w:t>
      </w:r>
      <w:proofErr w:type="gramEnd"/>
    </w:p>
    <w:commentRangeStart w:id="35"/>
    <w:p w14:paraId="2AE2DAAF" w14:textId="6ABAE695" w:rsidR="00943098" w:rsidRDefault="00943098">
      <w:pPr>
        <w:spacing w:after="160" w:line="259" w:lineRule="auto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noProof/>
          <w:color w:val="000000" w:themeColor="text1"/>
          <w:sz w:val="32"/>
          <w:szCs w:val="32"/>
          <w14:ligatures w14:val="standardContextual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EEAD9E5" wp14:editId="3F5F9050">
                <wp:simplePos x="0" y="0"/>
                <wp:positionH relativeFrom="column">
                  <wp:posOffset>2515</wp:posOffset>
                </wp:positionH>
                <wp:positionV relativeFrom="paragraph">
                  <wp:posOffset>487248</wp:posOffset>
                </wp:positionV>
                <wp:extent cx="3040380" cy="2352294"/>
                <wp:effectExtent l="0" t="0" r="7620" b="0"/>
                <wp:wrapTopAndBottom/>
                <wp:docPr id="1499351459" name="Группа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0380" cy="2352294"/>
                          <a:chOff x="0" y="0"/>
                          <a:chExt cx="3040380" cy="2352294"/>
                        </a:xfrm>
                      </wpg:grpSpPr>
                      <pic:pic xmlns:pic="http://schemas.openxmlformats.org/drawingml/2006/picture">
                        <pic:nvPicPr>
                          <pic:cNvPr id="1732523137" name="Рисунок 1" descr="Изображение выглядит как линия, График, диаграмма, снимок экрана&#10;&#10;Автоматически созданное описание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29184"/>
                            <a:ext cx="3040380" cy="20231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73075" y="0"/>
                            <a:ext cx="2352040" cy="2851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C101B8" w14:textId="1FE84B00" w:rsidR="00943098" w:rsidRPr="00943098" w:rsidRDefault="00943098" w:rsidP="00943098">
                              <w:pPr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943098">
                                <w:rPr>
                                  <w:rFonts w:ascii="Times New Roman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Метод половинного деления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EEAD9E5" id="Группа 11" o:spid="_x0000_s1026" style="position:absolute;margin-left:.2pt;margin-top:38.35pt;width:239.4pt;height:185.2pt;z-index:251666432" coordsize="30403,23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" o:spid="_x0000_s1027" type="#_x0000_t75" alt="Изображение выглядит как линия, График, диаграмма, снимок экрана&#10;&#10;Автоматически созданное описание" style="position:absolute;top:3291;width:30403;height:20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">
                  <v:imagedata r:id="rId13" o:title="Изображение выглядит как линия, График, диаграмма, снимок экрана&#10;&#10;Автоматически созданное описание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28" type="#_x0000_t202" style="position:absolute;left:3730;width:23521;height:2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14:paraId="7AC101B8" w14:textId="1FE84B00" w:rsidR="00943098" w:rsidRPr="00943098" w:rsidRDefault="00943098" w:rsidP="00943098">
                        <w:pPr>
                          <w:jc w:val="center"/>
                          <w:rPr>
                            <w:rFonts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943098">
                          <w:rPr>
                            <w:rFonts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Метод половинного деления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rFonts w:ascii="Times New Roman" w:hAnsi="Times New Roman"/>
          <w:b/>
          <w:bCs/>
          <w:noProof/>
          <w:color w:val="000000" w:themeColor="text1"/>
          <w:sz w:val="32"/>
          <w:szCs w:val="32"/>
          <w14:ligatures w14:val="standardContextual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7B36AE3" wp14:editId="50301BE3">
                <wp:simplePos x="0" y="0"/>
                <wp:positionH relativeFrom="column">
                  <wp:posOffset>3118485</wp:posOffset>
                </wp:positionH>
                <wp:positionV relativeFrom="paragraph">
                  <wp:posOffset>479425</wp:posOffset>
                </wp:positionV>
                <wp:extent cx="2980055" cy="2354580"/>
                <wp:effectExtent l="0" t="0" r="0" b="7620"/>
                <wp:wrapTopAndBottom/>
                <wp:docPr id="375552239" name="Группа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80055" cy="2354580"/>
                          <a:chOff x="0" y="0"/>
                          <a:chExt cx="2980055" cy="2355164"/>
                        </a:xfrm>
                      </wpg:grpSpPr>
                      <pic:pic xmlns:pic="http://schemas.openxmlformats.org/drawingml/2006/picture">
                        <pic:nvPicPr>
                          <pic:cNvPr id="66542121" name="Рисунок 1" descr="Изображение выглядит как диаграмма, линия, текст, График&#10;&#10;Автоматически созданное описание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36499"/>
                            <a:ext cx="2980055" cy="20186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7895222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99923" y="0"/>
                            <a:ext cx="2352040" cy="2851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F7087E" w14:textId="5468BA16" w:rsidR="00943098" w:rsidRPr="00943098" w:rsidRDefault="00943098" w:rsidP="00943098">
                              <w:pPr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943098">
                                <w:rPr>
                                  <w:rFonts w:ascii="Times New Roman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Метод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Ньютона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7B36AE3" id="Группа 10" o:spid="_x0000_s1029" style="position:absolute;margin-left:245.55pt;margin-top:37.75pt;width:234.65pt;height:185.4pt;z-index:251669504" coordsize="29800,235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">
                <v:shape id="Рисунок 1" o:spid="_x0000_s1030" type="#_x0000_t75" alt="Изображение выглядит как диаграмма, линия, текст, График&#10;&#10;Автоматически созданное описание" style="position:absolute;top:3364;width:29800;height:20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">
                  <v:imagedata r:id="rId15" o:title="Изображение выглядит как диаграмма, линия, текст, График&#10;&#10;Автоматически созданное описание"/>
                </v:shape>
                <v:shape id="Надпись 2" o:spid="_x0000_s1031" type="#_x0000_t202" style="position:absolute;left:2999;width:23520;height:2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">
                  <v:textbox>
                    <w:txbxContent>
                      <w:p w14:paraId="69F7087E" w14:textId="5468BA16" w:rsidR="00943098" w:rsidRPr="00943098" w:rsidRDefault="00943098" w:rsidP="00943098">
                        <w:pPr>
                          <w:jc w:val="center"/>
                          <w:rPr>
                            <w:rFonts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943098">
                          <w:rPr>
                            <w:rFonts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 xml:space="preserve">Метод 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Ньютона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Первые два графика иллюстрируют скорость сходимости разных методов к </w:t>
      </w:r>
      <w:commentRangeEnd w:id="35"/>
      <w:r w:rsidR="00984296">
        <w:rPr>
          <w:rStyle w:val="a8"/>
        </w:rPr>
        <w:commentReference w:id="35"/>
      </w:r>
      <w:commentRangeStart w:id="36"/>
      <w:r w:rsidR="006E5D68">
        <w:rPr>
          <w:rFonts w:ascii="Times New Roman" w:hAnsi="Times New Roman"/>
          <w:color w:val="000000" w:themeColor="text1"/>
          <w:sz w:val="28"/>
          <w:szCs w:val="28"/>
        </w:rPr>
        <w:t>1-му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корню алгебраического уравнения</w:t>
      </w:r>
      <w:commentRangeEnd w:id="36"/>
      <w:r w:rsidR="00984296">
        <w:rPr>
          <w:rStyle w:val="a8"/>
        </w:rPr>
        <w:commentReference w:id="36"/>
      </w:r>
      <w:r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2D7A4C58" w14:textId="26BA0729" w:rsidR="006E5D68" w:rsidRPr="00C663C4" w:rsidRDefault="006E5D68">
      <w:pPr>
        <w:spacing w:after="160" w:line="259" w:lineRule="auto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  <w14:ligatures w14:val="standardContextual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2CBBC184" wp14:editId="7581C57F">
                <wp:simplePos x="0" y="0"/>
                <wp:positionH relativeFrom="column">
                  <wp:posOffset>3126105</wp:posOffset>
                </wp:positionH>
                <wp:positionV relativeFrom="paragraph">
                  <wp:posOffset>2767965</wp:posOffset>
                </wp:positionV>
                <wp:extent cx="3001645" cy="2386330"/>
                <wp:effectExtent l="0" t="0" r="8255" b="0"/>
                <wp:wrapTopAndBottom/>
                <wp:docPr id="1970436978" name="Группа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01645" cy="2386330"/>
                          <a:chOff x="0" y="7315"/>
                          <a:chExt cx="3001645" cy="2355165"/>
                        </a:xfrm>
                      </wpg:grpSpPr>
                      <pic:pic xmlns:pic="http://schemas.openxmlformats.org/drawingml/2006/picture">
                        <pic:nvPicPr>
                          <pic:cNvPr id="1469704724" name="Рисунок 1" descr="Изображение выглядит как диаграмма, линия, График, текст&#10;&#10;Автоматически созданное описание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43815"/>
                            <a:ext cx="3001645" cy="20186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3177861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92608" y="7315"/>
                            <a:ext cx="2352040" cy="2850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5A378F" w14:textId="77777777" w:rsidR="006E5D68" w:rsidRPr="00943098" w:rsidRDefault="006E5D68" w:rsidP="006E5D68">
                              <w:pPr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943098">
                                <w:rPr>
                                  <w:rFonts w:ascii="Times New Roman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Метод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Ньютона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CBBC184" id="Группа 13" o:spid="_x0000_s1032" style="position:absolute;margin-left:246.15pt;margin-top:217.95pt;width:236.35pt;height:187.9pt;z-index:251675648;mso-height-relative:margin" coordorigin=",73" coordsize="30016,235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">
                <v:shape id="Рисунок 1" o:spid="_x0000_s1033" type="#_x0000_t75" alt="Изображение выглядит как диаграмма, линия, График, текст&#10;&#10;Автоматически созданное описание" style="position:absolute;top:3438;width:30016;height:20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">
                  <v:imagedata r:id="rId17" o:title="Изображение выглядит как диаграмма, линия, График, текст&#10;&#10;Автоматически созданное описание"/>
                </v:shape>
                <v:shape id="Надпись 2" o:spid="_x0000_s1034" type="#_x0000_t202" style="position:absolute;left:2926;top:73;width:23520;height:2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">
                  <v:textbox>
                    <w:txbxContent>
                      <w:p w14:paraId="5A5A378F" w14:textId="77777777" w:rsidR="006E5D68" w:rsidRPr="00943098" w:rsidRDefault="006E5D68" w:rsidP="006E5D68">
                        <w:pPr>
                          <w:jc w:val="center"/>
                          <w:rPr>
                            <w:rFonts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943098">
                          <w:rPr>
                            <w:rFonts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 xml:space="preserve">Метод 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Ньютона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rFonts w:ascii="Times New Roman" w:hAnsi="Times New Roman"/>
          <w:noProof/>
          <w:color w:val="000000" w:themeColor="text1"/>
          <w:sz w:val="28"/>
          <w:szCs w:val="28"/>
          <w14:ligatures w14:val="standardContextual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1841419" wp14:editId="49B16DDC">
                <wp:simplePos x="0" y="0"/>
                <wp:positionH relativeFrom="column">
                  <wp:posOffset>1905</wp:posOffset>
                </wp:positionH>
                <wp:positionV relativeFrom="paragraph">
                  <wp:posOffset>2774645</wp:posOffset>
                </wp:positionV>
                <wp:extent cx="3040380" cy="2379345"/>
                <wp:effectExtent l="0" t="0" r="7620" b="1905"/>
                <wp:wrapTopAndBottom/>
                <wp:docPr id="1615725429" name="Группа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0380" cy="2379345"/>
                          <a:chOff x="0" y="0"/>
                          <a:chExt cx="3040380" cy="2379929"/>
                        </a:xfrm>
                      </wpg:grpSpPr>
                      <pic:pic xmlns:pic="http://schemas.openxmlformats.org/drawingml/2006/picture">
                        <pic:nvPicPr>
                          <pic:cNvPr id="1665087164" name="Рисунок 1" descr="Изображение выглядит как График, диаграмма, линия, текст&#10;&#10;Автоматически созданное описание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36499"/>
                            <a:ext cx="3040380" cy="20434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8875325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29184" y="0"/>
                            <a:ext cx="2352040" cy="2850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9622F1" w14:textId="77777777" w:rsidR="006E5D68" w:rsidRPr="00943098" w:rsidRDefault="006E5D68" w:rsidP="006E5D68">
                              <w:pPr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943098">
                                <w:rPr>
                                  <w:rFonts w:ascii="Times New Roman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Метод половинного деления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1841419" id="Группа 12" o:spid="_x0000_s1035" style="position:absolute;margin-left:.15pt;margin-top:218.5pt;width:239.4pt;height:187.35pt;z-index:251672576" coordsize="30403,237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">
                <v:shape id="Рисунок 1" o:spid="_x0000_s1036" type="#_x0000_t75" alt="Изображение выглядит как График, диаграмма, линия, текст&#10;&#10;Автоматически созданное описание" style="position:absolute;top:3364;width:30403;height:20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">
                  <v:imagedata r:id="rId19" o:title="Изображение выглядит как График, диаграмма, линия, текст&#10;&#10;Автоматически созданное описание"/>
                </v:shape>
                <v:shape id="Надпись 2" o:spid="_x0000_s1037" type="#_x0000_t202" style="position:absolute;left:3291;width:23521;height:2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">
                  <v:textbox>
                    <w:txbxContent>
                      <w:p w14:paraId="159622F1" w14:textId="77777777" w:rsidR="006E5D68" w:rsidRPr="00943098" w:rsidRDefault="006E5D68" w:rsidP="006E5D68">
                        <w:pPr>
                          <w:jc w:val="center"/>
                          <w:rPr>
                            <w:rFonts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943098">
                          <w:rPr>
                            <w:rFonts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Метод половинного деления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943098">
        <w:rPr>
          <w:rFonts w:ascii="Times New Roman" w:hAnsi="Times New Roman"/>
          <w:color w:val="000000" w:themeColor="text1"/>
          <w:sz w:val="28"/>
          <w:szCs w:val="28"/>
        </w:rPr>
        <w:t>Следующие два графика иллюстрируют скорость сходимости разных методов к</w:t>
      </w:r>
      <w:r>
        <w:rPr>
          <w:rFonts w:ascii="Times New Roman" w:hAnsi="Times New Roman"/>
          <w:color w:val="000000" w:themeColor="text1"/>
          <w:sz w:val="28"/>
          <w:szCs w:val="28"/>
        </w:rPr>
        <w:t>о</w:t>
      </w:r>
      <w:r w:rsidR="0094309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2-му</w:t>
      </w:r>
      <w:r w:rsidR="00943098">
        <w:rPr>
          <w:rFonts w:ascii="Times New Roman" w:hAnsi="Times New Roman"/>
          <w:color w:val="000000" w:themeColor="text1"/>
          <w:sz w:val="28"/>
          <w:szCs w:val="28"/>
        </w:rPr>
        <w:t xml:space="preserve"> корню алгебраического уравнения.</w:t>
      </w:r>
    </w:p>
    <w:p w14:paraId="56464F7F" w14:textId="07BD0CB0" w:rsidR="008F199B" w:rsidRDefault="008F199B">
      <w:pPr>
        <w:spacing w:after="160" w:line="259" w:lineRule="auto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</w:p>
    <w:p w14:paraId="14E81CF3" w14:textId="43CAB1F0" w:rsidR="008270AE" w:rsidRDefault="00767195">
      <w:pPr>
        <w:spacing w:after="160" w:line="259" w:lineRule="auto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Исследуя </w:t>
      </w:r>
      <w:commentRangeStart w:id="37"/>
      <w:r>
        <w:rPr>
          <w:rFonts w:ascii="Times New Roman" w:hAnsi="Times New Roman"/>
          <w:color w:val="000000" w:themeColor="text1"/>
          <w:sz w:val="28"/>
          <w:szCs w:val="28"/>
        </w:rPr>
        <w:t>угловые коэффициенты полученных графиков</w:t>
      </w:r>
      <w:commentRangeEnd w:id="37"/>
      <w:r w:rsidR="00984296">
        <w:rPr>
          <w:rStyle w:val="a8"/>
        </w:rPr>
        <w:commentReference w:id="37"/>
      </w:r>
      <w:r>
        <w:rPr>
          <w:rFonts w:ascii="Times New Roman" w:hAnsi="Times New Roman"/>
          <w:color w:val="000000" w:themeColor="text1"/>
          <w:sz w:val="28"/>
          <w:szCs w:val="28"/>
        </w:rPr>
        <w:t>, получим линейную скорость сходимости для метода половинного деления (</w:t>
      </w:r>
      <m:oMath>
        <m:func>
          <m:func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tan</m:t>
            </m:r>
          </m:fName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 xml:space="preserve">α= </m:t>
            </m:r>
          </m:e>
        </m:func>
        <m:f>
          <m:f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17</m:t>
            </m:r>
          </m:num>
          <m:den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16</m:t>
            </m:r>
          </m:den>
        </m:f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 ≈1.1</m:t>
        </m:r>
      </m:oMath>
      <w:r>
        <w:rPr>
          <w:rFonts w:ascii="Times New Roman" w:hAnsi="Times New Roman"/>
          <w:color w:val="000000" w:themeColor="text1"/>
          <w:sz w:val="28"/>
          <w:szCs w:val="28"/>
        </w:rPr>
        <w:t>) и квадратичную скорость сходимости для метода Ньютона (</w:t>
      </w:r>
      <m:oMath>
        <m:func>
          <m:func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tan</m:t>
            </m:r>
          </m:fName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 xml:space="preserve">α= </m:t>
            </m:r>
          </m:e>
        </m:func>
        <m:f>
          <m:f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23</m:t>
            </m:r>
          </m:num>
          <m:den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11</m:t>
            </m:r>
          </m:den>
        </m:f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 ≈2.1</m:t>
        </m:r>
      </m:oMath>
      <w:r>
        <w:rPr>
          <w:rFonts w:ascii="Times New Roman" w:hAnsi="Times New Roman"/>
          <w:color w:val="000000" w:themeColor="text1"/>
          <w:sz w:val="28"/>
          <w:szCs w:val="28"/>
        </w:rPr>
        <w:t>).</w:t>
      </w:r>
      <w:r w:rsidR="008F199B">
        <w:rPr>
          <w:rFonts w:ascii="Times New Roman" w:hAnsi="Times New Roman"/>
          <w:b/>
          <w:bCs/>
          <w:color w:val="000000" w:themeColor="text1"/>
          <w:sz w:val="32"/>
          <w:szCs w:val="32"/>
        </w:rPr>
        <w:br w:type="page"/>
      </w:r>
    </w:p>
    <w:p w14:paraId="2611AD47" w14:textId="4A756673" w:rsidR="00EB08AB" w:rsidRDefault="00EB08AB" w:rsidP="00EB08AB">
      <w:pPr>
        <w:spacing w:line="240" w:lineRule="auto"/>
        <w:jc w:val="center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/>
          <w:b/>
          <w:bCs/>
          <w:color w:val="000000" w:themeColor="text1"/>
          <w:sz w:val="32"/>
          <w:szCs w:val="32"/>
        </w:rPr>
        <w:lastRenderedPageBreak/>
        <w:t>Выводы</w:t>
      </w:r>
    </w:p>
    <w:p w14:paraId="4EB899EF" w14:textId="263A860E" w:rsidR="00EB08AB" w:rsidRPr="000927D1" w:rsidRDefault="00EB08AB" w:rsidP="000927D1">
      <w:pPr>
        <w:pStyle w:val="a3"/>
        <w:numPr>
          <w:ilvl w:val="0"/>
          <w:numId w:val="20"/>
        </w:numPr>
        <w:rPr>
          <w:rFonts w:ascii="Times New Roman" w:hAnsi="Times New Roman"/>
          <w:color w:val="000000" w:themeColor="text1"/>
          <w:sz w:val="28"/>
          <w:szCs w:val="28"/>
        </w:rPr>
      </w:pPr>
      <w:commentRangeStart w:id="38"/>
      <w:r w:rsidRPr="000927D1">
        <w:rPr>
          <w:rFonts w:ascii="Times New Roman" w:hAnsi="Times New Roman"/>
          <w:sz w:val="28"/>
          <w:szCs w:val="28"/>
        </w:rPr>
        <w:t>Зависимость следующего приближения к корню</w:t>
      </w:r>
      <w:commentRangeEnd w:id="38"/>
      <w:r w:rsidR="00984296">
        <w:rPr>
          <w:rStyle w:val="a8"/>
        </w:rPr>
        <w:commentReference w:id="38"/>
      </w:r>
      <w:r w:rsidRPr="000927D1">
        <w:rPr>
          <w:rFonts w:ascii="Times New Roman" w:hAnsi="Times New Roman"/>
          <w:sz w:val="28"/>
          <w:szCs w:val="28"/>
        </w:rPr>
        <w:t xml:space="preserve"> и у трансцендентной функции, и у </w:t>
      </w:r>
      <w:commentRangeStart w:id="39"/>
      <w:r w:rsidRPr="000927D1">
        <w:rPr>
          <w:rFonts w:ascii="Times New Roman" w:hAnsi="Times New Roman"/>
          <w:sz w:val="28"/>
          <w:szCs w:val="28"/>
        </w:rPr>
        <w:t xml:space="preserve">функции полинома </w:t>
      </w:r>
      <w:commentRangeEnd w:id="39"/>
      <w:r w:rsidR="00984296">
        <w:rPr>
          <w:rStyle w:val="a8"/>
        </w:rPr>
        <w:commentReference w:id="39"/>
      </w:r>
      <w:r w:rsidRPr="000927D1">
        <w:rPr>
          <w:rFonts w:ascii="Times New Roman" w:hAnsi="Times New Roman"/>
          <w:sz w:val="28"/>
          <w:szCs w:val="28"/>
        </w:rPr>
        <w:t xml:space="preserve">показывает, что метод Ньютона </w:t>
      </w:r>
      <w:commentRangeStart w:id="40"/>
      <w:r w:rsidRPr="000927D1">
        <w:rPr>
          <w:rFonts w:ascii="Times New Roman" w:hAnsi="Times New Roman"/>
          <w:sz w:val="28"/>
          <w:szCs w:val="28"/>
        </w:rPr>
        <w:t>гораздо эффективнее, чем метод половинного деления</w:t>
      </w:r>
      <w:commentRangeEnd w:id="40"/>
      <w:r w:rsidR="00984296">
        <w:rPr>
          <w:rStyle w:val="a8"/>
        </w:rPr>
        <w:commentReference w:id="40"/>
      </w:r>
      <w:r w:rsidRPr="000927D1">
        <w:rPr>
          <w:rFonts w:ascii="Times New Roman" w:hAnsi="Times New Roman"/>
          <w:sz w:val="28"/>
          <w:szCs w:val="28"/>
        </w:rPr>
        <w:t>.</w:t>
      </w:r>
    </w:p>
    <w:p w14:paraId="578E76BF" w14:textId="35AE96F7" w:rsidR="00EB08AB" w:rsidRPr="000927D1" w:rsidRDefault="00EB08AB" w:rsidP="000927D1">
      <w:pPr>
        <w:pStyle w:val="a3"/>
        <w:numPr>
          <w:ilvl w:val="0"/>
          <w:numId w:val="20"/>
        </w:numPr>
        <w:rPr>
          <w:rFonts w:ascii="Times New Roman" w:hAnsi="Times New Roman"/>
          <w:color w:val="000000" w:themeColor="text1"/>
          <w:sz w:val="28"/>
          <w:szCs w:val="28"/>
        </w:rPr>
      </w:pPr>
      <w:commentRangeStart w:id="41"/>
      <w:r w:rsidRPr="000927D1">
        <w:rPr>
          <w:rFonts w:ascii="Times New Roman" w:hAnsi="Times New Roman"/>
          <w:sz w:val="28"/>
          <w:szCs w:val="28"/>
        </w:rPr>
        <w:t xml:space="preserve">Номер последней итерации </w:t>
      </w:r>
      <w:commentRangeEnd w:id="41"/>
      <w:r w:rsidR="00984296">
        <w:rPr>
          <w:rStyle w:val="a8"/>
        </w:rPr>
        <w:commentReference w:id="41"/>
      </w:r>
      <w:r w:rsidRPr="000927D1">
        <w:rPr>
          <w:rFonts w:ascii="Times New Roman" w:hAnsi="Times New Roman"/>
          <w:sz w:val="28"/>
          <w:szCs w:val="28"/>
        </w:rPr>
        <w:t xml:space="preserve">с уменьшением допустимой погрешности увеличивается у обоих методов, однако вновь метод Ньютона оказался эффективнее метода половинного деления, </w:t>
      </w:r>
      <w:commentRangeStart w:id="42"/>
      <w:r w:rsidRPr="000927D1">
        <w:rPr>
          <w:rFonts w:ascii="Times New Roman" w:hAnsi="Times New Roman"/>
          <w:sz w:val="28"/>
          <w:szCs w:val="28"/>
        </w:rPr>
        <w:t>поскольку он в принципе быстрее работает</w:t>
      </w:r>
      <w:commentRangeEnd w:id="42"/>
      <w:r w:rsidR="00984296">
        <w:rPr>
          <w:rStyle w:val="a8"/>
        </w:rPr>
        <w:commentReference w:id="42"/>
      </w:r>
      <w:r w:rsidRPr="000927D1">
        <w:rPr>
          <w:rFonts w:ascii="Times New Roman" w:hAnsi="Times New Roman"/>
          <w:sz w:val="28"/>
          <w:szCs w:val="28"/>
        </w:rPr>
        <w:t>.</w:t>
      </w:r>
    </w:p>
    <w:p w14:paraId="547E88A3" w14:textId="552286D9" w:rsidR="00EB08AB" w:rsidRPr="000927D1" w:rsidRDefault="00EB08AB" w:rsidP="000927D1">
      <w:pPr>
        <w:pStyle w:val="a3"/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r w:rsidRPr="000927D1">
        <w:rPr>
          <w:rFonts w:ascii="Times New Roman" w:hAnsi="Times New Roman"/>
          <w:sz w:val="28"/>
          <w:szCs w:val="28"/>
        </w:rPr>
        <w:t xml:space="preserve">Из минусов метода Ньютона можно выделить большие накладываемые требования на функцию, а также два вычисления на каждой итерации (значение функции в точке и ее производной в точке) в отличие от метода половинного деления, где необходимо производить только одно вычисление функции на каждой итерации. Метод половинного деления в свою очередь </w:t>
      </w:r>
      <w:r w:rsidR="000927D1" w:rsidRPr="000927D1">
        <w:rPr>
          <w:rFonts w:ascii="Times New Roman" w:hAnsi="Times New Roman"/>
          <w:sz w:val="28"/>
          <w:szCs w:val="28"/>
        </w:rPr>
        <w:t xml:space="preserve">достаточно </w:t>
      </w:r>
      <w:r w:rsidRPr="000927D1">
        <w:rPr>
          <w:rFonts w:ascii="Times New Roman" w:hAnsi="Times New Roman"/>
          <w:sz w:val="28"/>
          <w:szCs w:val="28"/>
        </w:rPr>
        <w:t>прост в реализации и требует от функции минимальных условий.</w:t>
      </w:r>
    </w:p>
    <w:sectPr w:rsidR="00EB08AB" w:rsidRPr="000927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Alexey Frolov" w:date="2023-09-13T17:30:00Z" w:initials="AF">
    <w:p w14:paraId="46F599D2" w14:textId="3B6A0DF5" w:rsidR="001811BE" w:rsidRDefault="001811BE">
      <w:pPr>
        <w:pStyle w:val="a9"/>
      </w:pPr>
      <w:r>
        <w:rPr>
          <w:rStyle w:val="a8"/>
        </w:rPr>
        <w:annotationRef/>
      </w:r>
      <w:r>
        <w:t>Это не нужно</w:t>
      </w:r>
    </w:p>
  </w:comment>
  <w:comment w:id="3" w:author="Alexey Frolov" w:date="2023-09-13T17:31:00Z" w:initials="AF">
    <w:p w14:paraId="6EA6493E" w14:textId="65EAFDAD" w:rsidR="001811BE" w:rsidRDefault="001811BE">
      <w:pPr>
        <w:pStyle w:val="a9"/>
      </w:pPr>
      <w:r>
        <w:rPr>
          <w:rStyle w:val="a8"/>
        </w:rPr>
        <w:annotationRef/>
      </w:r>
      <w:r>
        <w:t xml:space="preserve">Почему постановка задачи начинается с этого? Начните с </w:t>
      </w:r>
      <w:proofErr w:type="gramStart"/>
      <w:r>
        <w:t>глобального</w:t>
      </w:r>
      <w:proofErr w:type="gramEnd"/>
      <w:r>
        <w:t>: «задача состоит в том, чтобы исследовать….» А дальше уже напишите, что будете сравнивать на примере 2-х функций.</w:t>
      </w:r>
    </w:p>
  </w:comment>
  <w:comment w:id="5" w:author="Alexey Frolov" w:date="2023-09-13T17:32:00Z" w:initials="AF">
    <w:p w14:paraId="0312BA1B" w14:textId="3D17D60A" w:rsidR="001811BE" w:rsidRDefault="001811BE">
      <w:pPr>
        <w:pStyle w:val="a9"/>
      </w:pPr>
      <w:r>
        <w:rPr>
          <w:rStyle w:val="a8"/>
        </w:rPr>
        <w:annotationRef/>
      </w:r>
      <w:r>
        <w:t>Есть термин «корень функции»</w:t>
      </w:r>
    </w:p>
  </w:comment>
  <w:comment w:id="6" w:author="Alexey Frolov" w:date="2023-09-13T17:33:00Z" w:initials="AF">
    <w:p w14:paraId="61C6BB6A" w14:textId="7F27F11D" w:rsidR="001811BE" w:rsidRDefault="001811BE">
      <w:pPr>
        <w:pStyle w:val="a9"/>
      </w:pPr>
      <w:r>
        <w:rPr>
          <w:rStyle w:val="a8"/>
        </w:rPr>
        <w:annotationRef/>
      </w:r>
      <w:r>
        <w:t>Все такие выражения следует оформлять как формулы.</w:t>
      </w:r>
    </w:p>
  </w:comment>
  <w:comment w:id="7" w:author="Alexey Frolov" w:date="2023-09-13T17:30:00Z" w:initials="AF">
    <w:p w14:paraId="34936316" w14:textId="4B4C3E0F" w:rsidR="001811BE" w:rsidRPr="001811BE" w:rsidRDefault="001811BE">
      <w:pPr>
        <w:pStyle w:val="a9"/>
      </w:pPr>
      <w:r>
        <w:rPr>
          <w:rStyle w:val="a8"/>
        </w:rPr>
        <w:annotationRef/>
      </w:r>
      <w:r>
        <w:t>Мы договаривались, что это не нужно</w:t>
      </w:r>
    </w:p>
  </w:comment>
  <w:comment w:id="8" w:author="Alexey Frolov" w:date="2023-09-13T17:32:00Z" w:initials="AF">
    <w:p w14:paraId="567B1E4A" w14:textId="301CF3EE" w:rsidR="001811BE" w:rsidRDefault="001811BE">
      <w:pPr>
        <w:pStyle w:val="a9"/>
      </w:pPr>
      <w:r>
        <w:rPr>
          <w:rStyle w:val="a8"/>
        </w:rPr>
        <w:annotationRef/>
      </w:r>
      <w:r>
        <w:t>Это можно поместить после того, как вы скажете, что будете исследовать на примере 2-х функций.</w:t>
      </w:r>
    </w:p>
  </w:comment>
  <w:comment w:id="9" w:author="Alexey Frolov" w:date="2023-09-13T17:35:00Z" w:initials="AF">
    <w:p w14:paraId="1C1584A7" w14:textId="2EA4A7BF" w:rsidR="001811BE" w:rsidRDefault="001811BE">
      <w:pPr>
        <w:pStyle w:val="a9"/>
      </w:pPr>
      <w:r>
        <w:rPr>
          <w:rStyle w:val="a8"/>
        </w:rPr>
        <w:annotationRef/>
      </w:r>
      <w:r>
        <w:t xml:space="preserve">А если это вершина параболы находится в нуле? </w:t>
      </w:r>
    </w:p>
  </w:comment>
  <w:comment w:id="11" w:author="Alexey Frolov" w:date="2023-09-13T17:34:00Z" w:initials="AF">
    <w:p w14:paraId="3A59E956" w14:textId="381FF397" w:rsidR="001811BE" w:rsidRDefault="001811BE">
      <w:pPr>
        <w:pStyle w:val="a9"/>
      </w:pPr>
      <w:r>
        <w:rPr>
          <w:rStyle w:val="a8"/>
        </w:rPr>
        <w:annotationRef/>
      </w:r>
      <w:r>
        <w:t>Лучше добавить еще про убывание длины отрезков в 2 раза.</w:t>
      </w:r>
    </w:p>
  </w:comment>
  <w:comment w:id="10" w:author="Alexey Frolov" w:date="2023-09-13T17:35:00Z" w:initials="AF">
    <w:p w14:paraId="7DC40607" w14:textId="74011E8C" w:rsidR="001811BE" w:rsidRDefault="001811BE">
      <w:pPr>
        <w:pStyle w:val="a9"/>
      </w:pPr>
      <w:r>
        <w:rPr>
          <w:rStyle w:val="a8"/>
        </w:rPr>
        <w:annotationRef/>
      </w:r>
      <w:r>
        <w:t>Это основная идея метода и ее требуется поместить первым предложением в описание метода.</w:t>
      </w:r>
    </w:p>
  </w:comment>
  <w:comment w:id="12" w:author="Alexey Frolov" w:date="2023-09-13T17:34:00Z" w:initials="AF">
    <w:p w14:paraId="3CD0B615" w14:textId="6DE8EE94" w:rsidR="001811BE" w:rsidRDefault="001811BE">
      <w:pPr>
        <w:pStyle w:val="a9"/>
      </w:pPr>
      <w:r>
        <w:rPr>
          <w:rStyle w:val="a8"/>
        </w:rPr>
        <w:annotationRef/>
      </w:r>
      <w:r>
        <w:t>Это условие не прописано выше в условиях для применимости метода.</w:t>
      </w:r>
    </w:p>
  </w:comment>
  <w:comment w:id="14" w:author="Alexey Frolov" w:date="2023-09-13T17:35:00Z" w:initials="AF">
    <w:p w14:paraId="69FDDEE3" w14:textId="51392B45" w:rsidR="001811BE" w:rsidRDefault="001811BE">
      <w:pPr>
        <w:pStyle w:val="a9"/>
      </w:pPr>
      <w:r>
        <w:rPr>
          <w:rStyle w:val="a8"/>
        </w:rPr>
        <w:annotationRef/>
      </w:r>
      <w:r>
        <w:t>Нужна греческая буква</w:t>
      </w:r>
    </w:p>
  </w:comment>
  <w:comment w:id="13" w:author="Alexey Frolov" w:date="2023-09-13T17:36:00Z" w:initials="AF">
    <w:p w14:paraId="128DC683" w14:textId="794DCE25" w:rsidR="001811BE" w:rsidRDefault="001811BE">
      <w:pPr>
        <w:pStyle w:val="a9"/>
      </w:pPr>
      <w:r>
        <w:rPr>
          <w:rStyle w:val="a8"/>
        </w:rPr>
        <w:annotationRef/>
      </w:r>
      <w:r>
        <w:t>Просто «заданная точность»</w:t>
      </w:r>
    </w:p>
  </w:comment>
  <w:comment w:id="15" w:author="Alexey Frolov" w:date="2023-09-13T17:36:00Z" w:initials="AF">
    <w:p w14:paraId="38EA4745" w14:textId="023E4EC9" w:rsidR="001811BE" w:rsidRDefault="001811BE">
      <w:pPr>
        <w:pStyle w:val="a9"/>
      </w:pPr>
      <w:r>
        <w:rPr>
          <w:rStyle w:val="a8"/>
        </w:rPr>
        <w:annotationRef/>
      </w:r>
      <w:r>
        <w:t>Это не нужно, это нюансы реализации.</w:t>
      </w:r>
    </w:p>
  </w:comment>
  <w:comment w:id="16" w:author="Alexey Frolov" w:date="2023-09-13T17:37:00Z" w:initials="AF">
    <w:p w14:paraId="2B612E57" w14:textId="290D277A" w:rsidR="001811BE" w:rsidRDefault="001811BE">
      <w:pPr>
        <w:pStyle w:val="a9"/>
      </w:pPr>
      <w:r>
        <w:rPr>
          <w:rStyle w:val="a8"/>
        </w:rPr>
        <w:annotationRef/>
      </w:r>
      <w:r>
        <w:t>Лучше написать словами сразу после основной идеи метода.</w:t>
      </w:r>
    </w:p>
  </w:comment>
  <w:comment w:id="17" w:author="Alexey Frolov" w:date="2023-09-13T17:37:00Z" w:initials="AF">
    <w:p w14:paraId="78B048BC" w14:textId="3594FF98" w:rsidR="001811BE" w:rsidRDefault="001811BE">
      <w:pPr>
        <w:pStyle w:val="a9"/>
      </w:pPr>
      <w:r>
        <w:rPr>
          <w:rStyle w:val="a8"/>
        </w:rPr>
        <w:annotationRef/>
      </w:r>
      <w:r>
        <w:t>Здесь это лишнее, потому что сбивает с толку, нужен ли методу отрезок или начальное приближение.</w:t>
      </w:r>
    </w:p>
  </w:comment>
  <w:comment w:id="18" w:author="Alexey Frolov" w:date="2023-09-13T17:39:00Z" w:initials="AF">
    <w:p w14:paraId="301E294F" w14:textId="619FEAF1" w:rsidR="001811BE" w:rsidRDefault="001811BE">
      <w:pPr>
        <w:pStyle w:val="a9"/>
      </w:pPr>
      <w:r>
        <w:rPr>
          <w:rStyle w:val="a8"/>
        </w:rPr>
        <w:annotationRef/>
      </w:r>
      <w:r>
        <w:t>Стоит сначала рассказать метод, а потом дать геометрическую интерпретацию. Либо не говорить «геометрическая интерпретация», а сформулировать идею метода с помощью графических терминов.</w:t>
      </w:r>
    </w:p>
  </w:comment>
  <w:comment w:id="19" w:author="Alexey Frolov" w:date="2023-09-13T17:39:00Z" w:initials="AF">
    <w:p w14:paraId="3DAED339" w14:textId="0A42DD20" w:rsidR="00AB72AE" w:rsidRDefault="00AB72AE">
      <w:pPr>
        <w:pStyle w:val="a9"/>
      </w:pPr>
      <w:r>
        <w:rPr>
          <w:rStyle w:val="a8"/>
        </w:rPr>
        <w:annotationRef/>
      </w:r>
      <w:r>
        <w:t>функция</w:t>
      </w:r>
    </w:p>
  </w:comment>
  <w:comment w:id="21" w:author="Alexey Frolov" w:date="2023-09-13T17:40:00Z" w:initials="AF">
    <w:p w14:paraId="55A3F980" w14:textId="2ECB8864" w:rsidR="00AB72AE" w:rsidRDefault="00AB72AE">
      <w:pPr>
        <w:pStyle w:val="a9"/>
      </w:pPr>
      <w:r>
        <w:rPr>
          <w:rStyle w:val="a8"/>
        </w:rPr>
        <w:annotationRef/>
      </w:r>
      <w:r>
        <w:t>Просто «итерационный процесс». Выше вы описали одну итерацию итерационного процесса.</w:t>
      </w:r>
    </w:p>
  </w:comment>
  <w:comment w:id="22" w:author="Alexey Frolov" w:date="2023-09-13T17:40:00Z" w:initials="AF">
    <w:p w14:paraId="415F9410" w14:textId="20BED699" w:rsidR="00AB72AE" w:rsidRDefault="00AB72AE">
      <w:pPr>
        <w:pStyle w:val="a9"/>
      </w:pPr>
      <w:r>
        <w:rPr>
          <w:rStyle w:val="a8"/>
        </w:rPr>
        <w:annotationRef/>
      </w:r>
      <w:r>
        <w:t>Лучше использовать не модифицированное, а исходное условие выхода.</w:t>
      </w:r>
    </w:p>
  </w:comment>
  <w:comment w:id="23" w:author="Alexey Frolov" w:date="2023-09-13T17:40:00Z" w:initials="AF">
    <w:p w14:paraId="513C1E3F" w14:textId="4FEFE636" w:rsidR="00AB72AE" w:rsidRDefault="00AB72AE">
      <w:pPr>
        <w:pStyle w:val="a9"/>
      </w:pPr>
      <w:r>
        <w:rPr>
          <w:rStyle w:val="a8"/>
        </w:rPr>
        <w:annotationRef/>
      </w:r>
      <w:r>
        <w:t>Аналогично</w:t>
      </w:r>
    </w:p>
  </w:comment>
  <w:comment w:id="24" w:author="Alexey Frolov" w:date="2023-09-13T17:41:00Z" w:initials="AF">
    <w:p w14:paraId="54A3462B" w14:textId="074813DD" w:rsidR="00AB72AE" w:rsidRDefault="00AB72AE">
      <w:pPr>
        <w:pStyle w:val="a9"/>
      </w:pPr>
      <w:r>
        <w:rPr>
          <w:rStyle w:val="a8"/>
        </w:rPr>
        <w:annotationRef/>
      </w:r>
      <w:r>
        <w:t>Скриншоты не надо вставлять в отчет.</w:t>
      </w:r>
    </w:p>
  </w:comment>
  <w:comment w:id="25" w:author="Alexey Frolov" w:date="2023-09-13T17:41:00Z" w:initials="AF">
    <w:p w14:paraId="543B6D71" w14:textId="39A0ADA9" w:rsidR="00AB72AE" w:rsidRDefault="00AB72AE">
      <w:pPr>
        <w:pStyle w:val="a9"/>
      </w:pPr>
      <w:r>
        <w:rPr>
          <w:rStyle w:val="a8"/>
        </w:rPr>
        <w:annotationRef/>
      </w:r>
      <w:r>
        <w:t>Аналогично.</w:t>
      </w:r>
    </w:p>
  </w:comment>
  <w:comment w:id="26" w:author="Alexey Frolov" w:date="2023-09-13T17:42:00Z" w:initials="AF">
    <w:p w14:paraId="39D6B55C" w14:textId="77777777" w:rsidR="00AB72AE" w:rsidRDefault="00AB72AE">
      <w:pPr>
        <w:pStyle w:val="a9"/>
      </w:pPr>
      <w:r>
        <w:rPr>
          <w:rStyle w:val="a8"/>
        </w:rPr>
        <w:annotationRef/>
      </w:r>
      <w:r>
        <w:t xml:space="preserve">Какой задачи? У вас задача исследовать методы. </w:t>
      </w:r>
    </w:p>
    <w:p w14:paraId="732EA919" w14:textId="3464CE33" w:rsidR="00AB72AE" w:rsidRDefault="00AB72AE">
      <w:pPr>
        <w:pStyle w:val="a9"/>
      </w:pPr>
      <w:r>
        <w:t>Вам нужно напомнить функции, на которых вы будете исследовать методы. И сказать, что вы эти сами функции сейчас рассмотрите.</w:t>
      </w:r>
    </w:p>
  </w:comment>
  <w:comment w:id="27" w:author="Alexey Frolov" w:date="2023-09-13T17:44:00Z" w:initials="AF">
    <w:p w14:paraId="1A475711" w14:textId="40E04AB9" w:rsidR="00AB72AE" w:rsidRDefault="00AB72AE">
      <w:pPr>
        <w:pStyle w:val="a9"/>
      </w:pPr>
      <w:r>
        <w:rPr>
          <w:rStyle w:val="a8"/>
        </w:rPr>
        <w:annotationRef/>
      </w:r>
      <w:r>
        <w:t>Это не является главное частью работы, и не столь интересно. Поэтому, если вы уберете определение границ и просто напишите, что нашли такие-то границы по такой-то теореме, хуже не будет.</w:t>
      </w:r>
    </w:p>
  </w:comment>
  <w:comment w:id="28" w:author="Alexey Frolov" w:date="2023-09-13T17:45:00Z" w:initials="AF">
    <w:p w14:paraId="779F80BB" w14:textId="56A1FD40" w:rsidR="00AB72AE" w:rsidRPr="00AB72AE" w:rsidRDefault="00AB72AE">
      <w:pPr>
        <w:pStyle w:val="a9"/>
      </w:pPr>
      <w:r>
        <w:rPr>
          <w:rStyle w:val="a8"/>
        </w:rPr>
        <w:annotationRef/>
      </w:r>
      <w:r>
        <w:t xml:space="preserve">Лучше все же как-то согласовать с методом половинного деления. Например, взять </w:t>
      </w:r>
      <w:r w:rsidRPr="00AB72AE">
        <w:t xml:space="preserve">3.621 </w:t>
      </w:r>
      <w:r>
        <w:t>для положительного корня и -1.778 для отрицательного.</w:t>
      </w:r>
    </w:p>
  </w:comment>
  <w:comment w:id="29" w:author="Alexey Frolov" w:date="2023-09-13T17:46:00Z" w:initials="AF">
    <w:p w14:paraId="7C4E8F60" w14:textId="694E6905" w:rsidR="00AB72AE" w:rsidRDefault="00AB72AE">
      <w:pPr>
        <w:pStyle w:val="a9"/>
      </w:pPr>
      <w:r>
        <w:rPr>
          <w:rStyle w:val="a8"/>
        </w:rPr>
        <w:annotationRef/>
      </w:r>
      <w:r>
        <w:t>Опять же, это не главная часть, и можно просто написать, что было установлено, что условия применимости выполняются для выбранных значений. Если решите сохранить, что нужно написать формулами, звездочки как умножение не нужны.</w:t>
      </w:r>
    </w:p>
  </w:comment>
  <w:comment w:id="30" w:author="Alexey Frolov" w:date="2023-09-13T17:47:00Z" w:initials="AF">
    <w:p w14:paraId="001FCA93" w14:textId="349D1382" w:rsidR="00AB72AE" w:rsidRDefault="00AB72AE">
      <w:pPr>
        <w:pStyle w:val="a9"/>
      </w:pPr>
      <w:r>
        <w:rPr>
          <w:rStyle w:val="a8"/>
        </w:rPr>
        <w:annotationRef/>
      </w:r>
      <w:r>
        <w:t>Не написаны методы, что такому-то методу то, такому-то то. И опять же, начальное приближение для положительного корня нужно согласовать.</w:t>
      </w:r>
    </w:p>
  </w:comment>
  <w:comment w:id="31" w:author="Alexey Frolov" w:date="2023-09-13T17:47:00Z" w:initials="AF">
    <w:p w14:paraId="090238B3" w14:textId="523CA624" w:rsidR="00AB72AE" w:rsidRDefault="00AB72AE">
      <w:pPr>
        <w:pStyle w:val="a9"/>
      </w:pPr>
      <w:r>
        <w:rPr>
          <w:rStyle w:val="a8"/>
        </w:rPr>
        <w:annotationRef/>
      </w:r>
      <w:r>
        <w:t>Аналогичное замечание.</w:t>
      </w:r>
    </w:p>
  </w:comment>
  <w:comment w:id="32" w:author="Alexey Frolov" w:date="2023-09-13T17:48:00Z" w:initials="AF">
    <w:p w14:paraId="7BBE96CE" w14:textId="2A4E1EB2" w:rsidR="00AB72AE" w:rsidRDefault="00AB72AE">
      <w:pPr>
        <w:pStyle w:val="a9"/>
      </w:pPr>
      <w:r>
        <w:rPr>
          <w:rStyle w:val="a8"/>
        </w:rPr>
        <w:annotationRef/>
      </w:r>
      <w:r>
        <w:t>Скорость сходимости</w:t>
      </w:r>
    </w:p>
  </w:comment>
  <w:comment w:id="33" w:author="Alexey Frolov" w:date="2023-09-13T17:49:00Z" w:initials="AF">
    <w:p w14:paraId="11FC5E32" w14:textId="0B6FA949" w:rsidR="00AB72AE" w:rsidRDefault="00AB72AE">
      <w:pPr>
        <w:pStyle w:val="a9"/>
      </w:pPr>
      <w:r>
        <w:rPr>
          <w:rStyle w:val="a8"/>
        </w:rPr>
        <w:annotationRef/>
      </w:r>
      <w:r>
        <w:t>Так не пишут</w:t>
      </w:r>
      <w:proofErr w:type="gramStart"/>
      <w:r>
        <w:t xml:space="preserve">. </w:t>
      </w:r>
      <w:proofErr w:type="gramEnd"/>
      <w:r>
        <w:t xml:space="preserve">«Исследования зависимости погрешности (обозначение) от заданной точности (обозначение)». </w:t>
      </w:r>
      <w:proofErr w:type="gramStart"/>
      <w:r>
        <w:t>Вместо</w:t>
      </w:r>
      <w:proofErr w:type="gramEnd"/>
      <w:r>
        <w:t xml:space="preserve"> (</w:t>
      </w:r>
      <w:proofErr w:type="gramStart"/>
      <w:r>
        <w:t>обозначение</w:t>
      </w:r>
      <w:proofErr w:type="gramEnd"/>
      <w:r>
        <w:t>) нужно написать обозначение этой величины.</w:t>
      </w:r>
    </w:p>
  </w:comment>
  <w:comment w:id="34" w:author="Alexey Frolov" w:date="2023-09-13T17:50:00Z" w:initials="AF">
    <w:p w14:paraId="39B58677" w14:textId="25ECE9E0" w:rsidR="00984296" w:rsidRDefault="00984296">
      <w:pPr>
        <w:pStyle w:val="a9"/>
      </w:pPr>
      <w:r>
        <w:rPr>
          <w:rStyle w:val="a8"/>
        </w:rPr>
        <w:annotationRef/>
      </w:r>
      <w:r>
        <w:t xml:space="preserve">Нужно написать (лучше всего отдельными предложениями, где можно, с формулами), как меняется заданная точность, как определяется число итераций и погрешность. </w:t>
      </w:r>
    </w:p>
  </w:comment>
  <w:comment w:id="35" w:author="Alexey Frolov" w:date="2023-09-13T17:51:00Z" w:initials="AF">
    <w:p w14:paraId="62101FDA" w14:textId="5F7BDB5A" w:rsidR="00984296" w:rsidRDefault="00984296">
      <w:pPr>
        <w:pStyle w:val="a9"/>
      </w:pPr>
      <w:r>
        <w:rPr>
          <w:rStyle w:val="a8"/>
        </w:rPr>
        <w:annotationRef/>
      </w:r>
      <w:r>
        <w:t>На графиках изображена зависимость погрешности от заданной точности для такого-то корня такого-й функции.</w:t>
      </w:r>
    </w:p>
  </w:comment>
  <w:comment w:id="36" w:author="Alexey Frolov" w:date="2023-09-13T17:53:00Z" w:initials="AF">
    <w:p w14:paraId="2D9B0528" w14:textId="1B6430FB" w:rsidR="00984296" w:rsidRDefault="00984296">
      <w:pPr>
        <w:pStyle w:val="a9"/>
      </w:pPr>
      <w:r>
        <w:rPr>
          <w:rStyle w:val="a8"/>
        </w:rPr>
        <w:annotationRef/>
      </w:r>
      <w:r>
        <w:t>По графикам: рисунки нужно сделать «в тексте», чтобы они не съезжали при редактировании. Нужно название графика, подписи осей, сетка по осям</w:t>
      </w:r>
      <w:proofErr w:type="gramStart"/>
      <w:r>
        <w:t>.</w:t>
      </w:r>
      <w:proofErr w:type="gramEnd"/>
      <w:r>
        <w:t xml:space="preserve"> Оси должны быть исходных величин в логарифмической шкале (не логарифмы, тем более натуральные). Графики нужно привести в одних осях. Лучше всего сделать 4 графика в одних осях для алгебраического уравнения, и то же самое для трансцендентного – всего 2 рисунка.</w:t>
      </w:r>
    </w:p>
  </w:comment>
  <w:comment w:id="37" w:author="Alexey Frolov" w:date="2023-09-13T17:54:00Z" w:initials="AF">
    <w:p w14:paraId="6DB7D244" w14:textId="6768B546" w:rsidR="00984296" w:rsidRDefault="00984296">
      <w:pPr>
        <w:pStyle w:val="a9"/>
      </w:pPr>
      <w:r>
        <w:rPr>
          <w:rStyle w:val="a8"/>
        </w:rPr>
        <w:annotationRef/>
      </w:r>
      <w:r>
        <w:t>Как вы определили угловые коэффициенты у нелинейной функции? Нужно построить аппроксимирующую кривую и взять ее коэффициенты.</w:t>
      </w:r>
    </w:p>
  </w:comment>
  <w:comment w:id="38" w:author="Alexey Frolov" w:date="2023-09-13T17:55:00Z" w:initials="AF">
    <w:p w14:paraId="36FF28AE" w14:textId="23C1221B" w:rsidR="00984296" w:rsidRDefault="00984296">
      <w:pPr>
        <w:pStyle w:val="a9"/>
      </w:pPr>
      <w:r>
        <w:rPr>
          <w:rStyle w:val="a8"/>
        </w:rPr>
        <w:annotationRef/>
      </w:r>
      <w:r>
        <w:t>Я не помню, чтобы вы такое исследовали выше.</w:t>
      </w:r>
    </w:p>
  </w:comment>
  <w:comment w:id="39" w:author="Alexey Frolov" w:date="2023-09-13T17:55:00Z" w:initials="AF">
    <w:p w14:paraId="4346395B" w14:textId="51AF3F6F" w:rsidR="00984296" w:rsidRDefault="00984296">
      <w:pPr>
        <w:pStyle w:val="a9"/>
      </w:pPr>
      <w:r>
        <w:rPr>
          <w:rStyle w:val="a8"/>
        </w:rPr>
        <w:annotationRef/>
      </w:r>
      <w:r>
        <w:t>Полиномиальная функция</w:t>
      </w:r>
    </w:p>
  </w:comment>
  <w:comment w:id="40" w:author="Alexey Frolov" w:date="2023-09-13T17:56:00Z" w:initials="AF">
    <w:p w14:paraId="4B2162C2" w14:textId="6619F127" w:rsidR="00984296" w:rsidRDefault="00984296">
      <w:pPr>
        <w:pStyle w:val="a9"/>
      </w:pPr>
      <w:r>
        <w:rPr>
          <w:rStyle w:val="a8"/>
        </w:rPr>
        <w:annotationRef/>
      </w:r>
      <w:r>
        <w:t>Если у функции есть производная</w:t>
      </w:r>
    </w:p>
  </w:comment>
  <w:comment w:id="41" w:author="Alexey Frolov" w:date="2023-09-13T17:56:00Z" w:initials="AF">
    <w:p w14:paraId="0C4547B4" w14:textId="31FB5E29" w:rsidR="00984296" w:rsidRDefault="00984296">
      <w:pPr>
        <w:pStyle w:val="a9"/>
      </w:pPr>
      <w:r>
        <w:rPr>
          <w:rStyle w:val="a8"/>
        </w:rPr>
        <w:annotationRef/>
      </w:r>
      <w:r>
        <w:t>Количество необходимых итераций для достижения заданной точности. Кстати, у вас нет графиков об этом, поэтому непонятно, как вы сделали этот вывод.</w:t>
      </w:r>
    </w:p>
  </w:comment>
  <w:comment w:id="42" w:author="Alexey Frolov" w:date="2023-09-13T17:57:00Z" w:initials="AF">
    <w:p w14:paraId="13582423" w14:textId="3B38E15C" w:rsidR="00984296" w:rsidRDefault="00984296">
      <w:pPr>
        <w:pStyle w:val="a9"/>
      </w:pPr>
      <w:r>
        <w:rPr>
          <w:rStyle w:val="a8"/>
        </w:rPr>
        <w:annotationRef/>
      </w:r>
      <w:r>
        <w:t>Это опрометчивое утверждение. Вы просто работаете с хорошими функциями.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1354F"/>
    <w:multiLevelType w:val="hybridMultilevel"/>
    <w:tmpl w:val="C25CDC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C30698"/>
    <w:multiLevelType w:val="multilevel"/>
    <w:tmpl w:val="251C30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24551446"/>
    <w:multiLevelType w:val="hybridMultilevel"/>
    <w:tmpl w:val="EBE8DE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4C10CE"/>
    <w:multiLevelType w:val="multilevel"/>
    <w:tmpl w:val="A1282C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>
    <w:nsid w:val="295D1190"/>
    <w:multiLevelType w:val="multilevel"/>
    <w:tmpl w:val="C8D2DD3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  <w:color w:val="auto"/>
      </w:rPr>
    </w:lvl>
  </w:abstractNum>
  <w:abstractNum w:abstractNumId="5">
    <w:nsid w:val="2B8D047C"/>
    <w:multiLevelType w:val="hybridMultilevel"/>
    <w:tmpl w:val="5FD04C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8E2670"/>
    <w:multiLevelType w:val="hybridMultilevel"/>
    <w:tmpl w:val="86ECA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CC2697"/>
    <w:multiLevelType w:val="multilevel"/>
    <w:tmpl w:val="7702210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>
    <w:nsid w:val="2E4016CA"/>
    <w:multiLevelType w:val="multilevel"/>
    <w:tmpl w:val="4600B9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>
    <w:nsid w:val="2F9D63C3"/>
    <w:multiLevelType w:val="hybridMultilevel"/>
    <w:tmpl w:val="0AEA1D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654B27"/>
    <w:multiLevelType w:val="hybridMultilevel"/>
    <w:tmpl w:val="C2F6D1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2C27E8"/>
    <w:multiLevelType w:val="hybridMultilevel"/>
    <w:tmpl w:val="5FD04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630225"/>
    <w:multiLevelType w:val="multilevel"/>
    <w:tmpl w:val="251C30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>
    <w:nsid w:val="4DC53EC7"/>
    <w:multiLevelType w:val="multilevel"/>
    <w:tmpl w:val="251C30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>
    <w:nsid w:val="54EF2743"/>
    <w:multiLevelType w:val="multilevel"/>
    <w:tmpl w:val="A1282C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>
    <w:nsid w:val="58557275"/>
    <w:multiLevelType w:val="hybridMultilevel"/>
    <w:tmpl w:val="E6A60B9E"/>
    <w:lvl w:ilvl="0" w:tplc="097E823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5B39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64997FBA"/>
    <w:multiLevelType w:val="multilevel"/>
    <w:tmpl w:val="4600B9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>
    <w:nsid w:val="6A0A5097"/>
    <w:multiLevelType w:val="multilevel"/>
    <w:tmpl w:val="251C30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>
    <w:nsid w:val="79EA5E1A"/>
    <w:multiLevelType w:val="hybridMultilevel"/>
    <w:tmpl w:val="4380FF1A"/>
    <w:lvl w:ilvl="0" w:tplc="790E768C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15" w:hanging="360"/>
      </w:pPr>
    </w:lvl>
    <w:lvl w:ilvl="2" w:tplc="0419001B" w:tentative="1">
      <w:start w:val="1"/>
      <w:numFmt w:val="lowerRoman"/>
      <w:lvlText w:val="%3."/>
      <w:lvlJc w:val="right"/>
      <w:pPr>
        <w:ind w:left="1935" w:hanging="180"/>
      </w:pPr>
    </w:lvl>
    <w:lvl w:ilvl="3" w:tplc="0419000F" w:tentative="1">
      <w:start w:val="1"/>
      <w:numFmt w:val="decimal"/>
      <w:lvlText w:val="%4."/>
      <w:lvlJc w:val="left"/>
      <w:pPr>
        <w:ind w:left="2655" w:hanging="360"/>
      </w:pPr>
    </w:lvl>
    <w:lvl w:ilvl="4" w:tplc="04190019" w:tentative="1">
      <w:start w:val="1"/>
      <w:numFmt w:val="lowerLetter"/>
      <w:lvlText w:val="%5."/>
      <w:lvlJc w:val="left"/>
      <w:pPr>
        <w:ind w:left="3375" w:hanging="360"/>
      </w:pPr>
    </w:lvl>
    <w:lvl w:ilvl="5" w:tplc="0419001B" w:tentative="1">
      <w:start w:val="1"/>
      <w:numFmt w:val="lowerRoman"/>
      <w:lvlText w:val="%6."/>
      <w:lvlJc w:val="right"/>
      <w:pPr>
        <w:ind w:left="4095" w:hanging="180"/>
      </w:pPr>
    </w:lvl>
    <w:lvl w:ilvl="6" w:tplc="0419000F" w:tentative="1">
      <w:start w:val="1"/>
      <w:numFmt w:val="decimal"/>
      <w:lvlText w:val="%7."/>
      <w:lvlJc w:val="left"/>
      <w:pPr>
        <w:ind w:left="4815" w:hanging="360"/>
      </w:pPr>
    </w:lvl>
    <w:lvl w:ilvl="7" w:tplc="04190019" w:tentative="1">
      <w:start w:val="1"/>
      <w:numFmt w:val="lowerLetter"/>
      <w:lvlText w:val="%8."/>
      <w:lvlJc w:val="left"/>
      <w:pPr>
        <w:ind w:left="5535" w:hanging="360"/>
      </w:pPr>
    </w:lvl>
    <w:lvl w:ilvl="8" w:tplc="0419001B" w:tentative="1">
      <w:start w:val="1"/>
      <w:numFmt w:val="lowerRoman"/>
      <w:lvlText w:val="%9."/>
      <w:lvlJc w:val="right"/>
      <w:pPr>
        <w:ind w:left="6255" w:hanging="180"/>
      </w:pPr>
    </w:lvl>
  </w:abstractNum>
  <w:num w:numId="1">
    <w:abstractNumId w:val="19"/>
  </w:num>
  <w:num w:numId="2">
    <w:abstractNumId w:val="18"/>
  </w:num>
  <w:num w:numId="3">
    <w:abstractNumId w:val="8"/>
  </w:num>
  <w:num w:numId="4">
    <w:abstractNumId w:val="2"/>
  </w:num>
  <w:num w:numId="5">
    <w:abstractNumId w:val="10"/>
  </w:num>
  <w:num w:numId="6">
    <w:abstractNumId w:val="0"/>
  </w:num>
  <w:num w:numId="7">
    <w:abstractNumId w:val="6"/>
  </w:num>
  <w:num w:numId="8">
    <w:abstractNumId w:val="3"/>
  </w:num>
  <w:num w:numId="9">
    <w:abstractNumId w:val="4"/>
  </w:num>
  <w:num w:numId="10">
    <w:abstractNumId w:val="11"/>
  </w:num>
  <w:num w:numId="11">
    <w:abstractNumId w:val="14"/>
  </w:num>
  <w:num w:numId="12">
    <w:abstractNumId w:val="7"/>
  </w:num>
  <w:num w:numId="13">
    <w:abstractNumId w:val="9"/>
  </w:num>
  <w:num w:numId="14">
    <w:abstractNumId w:val="5"/>
  </w:num>
  <w:num w:numId="15">
    <w:abstractNumId w:val="13"/>
  </w:num>
  <w:num w:numId="16">
    <w:abstractNumId w:val="12"/>
  </w:num>
  <w:num w:numId="17">
    <w:abstractNumId w:val="17"/>
  </w:num>
  <w:num w:numId="18">
    <w:abstractNumId w:val="16"/>
  </w:num>
  <w:num w:numId="19">
    <w:abstractNumId w:val="1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EBC"/>
    <w:rsid w:val="000927D1"/>
    <w:rsid w:val="000C16E1"/>
    <w:rsid w:val="001811BE"/>
    <w:rsid w:val="001D7EBC"/>
    <w:rsid w:val="00301BE6"/>
    <w:rsid w:val="00462454"/>
    <w:rsid w:val="004D129C"/>
    <w:rsid w:val="004D2D72"/>
    <w:rsid w:val="005B36BB"/>
    <w:rsid w:val="005F514D"/>
    <w:rsid w:val="00627C62"/>
    <w:rsid w:val="00656469"/>
    <w:rsid w:val="006C2A6D"/>
    <w:rsid w:val="006D6C2D"/>
    <w:rsid w:val="006E5D68"/>
    <w:rsid w:val="00767195"/>
    <w:rsid w:val="007F1A7C"/>
    <w:rsid w:val="007F3B99"/>
    <w:rsid w:val="008270AE"/>
    <w:rsid w:val="008616F0"/>
    <w:rsid w:val="00872BCC"/>
    <w:rsid w:val="00880430"/>
    <w:rsid w:val="008F199B"/>
    <w:rsid w:val="00911413"/>
    <w:rsid w:val="00916422"/>
    <w:rsid w:val="00943098"/>
    <w:rsid w:val="00984296"/>
    <w:rsid w:val="009851A8"/>
    <w:rsid w:val="00A813AA"/>
    <w:rsid w:val="00A81C1C"/>
    <w:rsid w:val="00AB72AE"/>
    <w:rsid w:val="00B3139A"/>
    <w:rsid w:val="00BA1BD0"/>
    <w:rsid w:val="00BA7DBE"/>
    <w:rsid w:val="00C663C4"/>
    <w:rsid w:val="00CB1C23"/>
    <w:rsid w:val="00E52075"/>
    <w:rsid w:val="00E768D9"/>
    <w:rsid w:val="00EA7DDA"/>
    <w:rsid w:val="00EB08AB"/>
    <w:rsid w:val="00F4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C80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7DDA"/>
    <w:pPr>
      <w:spacing w:after="200" w:line="276" w:lineRule="auto"/>
    </w:pPr>
    <w:rPr>
      <w:rFonts w:ascii="Calibri" w:eastAsia="Times New Roman" w:hAnsi="Calibri" w:cs="Times New Roman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7EB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813AA"/>
    <w:rPr>
      <w:color w:val="808080"/>
    </w:rPr>
  </w:style>
  <w:style w:type="paragraph" w:styleId="a5">
    <w:name w:val="Normal (Web)"/>
    <w:basedOn w:val="a"/>
    <w:uiPriority w:val="99"/>
    <w:semiHidden/>
    <w:unhideWhenUsed/>
    <w:rsid w:val="00EA7DD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181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811BE"/>
    <w:rPr>
      <w:rFonts w:ascii="Tahoma" w:eastAsia="Times New Roman" w:hAnsi="Tahoma" w:cs="Tahoma"/>
      <w:kern w:val="0"/>
      <w:sz w:val="16"/>
      <w:szCs w:val="16"/>
      <w:lang w:eastAsia="ru-RU"/>
      <w14:ligatures w14:val="none"/>
    </w:rPr>
  </w:style>
  <w:style w:type="character" w:styleId="a8">
    <w:name w:val="annotation reference"/>
    <w:basedOn w:val="a0"/>
    <w:uiPriority w:val="99"/>
    <w:semiHidden/>
    <w:unhideWhenUsed/>
    <w:rsid w:val="001811BE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1811BE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1811BE"/>
    <w:rPr>
      <w:rFonts w:ascii="Calibri" w:eastAsia="Times New Roman" w:hAnsi="Calibri" w:cs="Times New Roman"/>
      <w:kern w:val="0"/>
      <w:sz w:val="20"/>
      <w:szCs w:val="20"/>
      <w:lang w:eastAsia="ru-RU"/>
      <w14:ligatures w14:val="none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1811BE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1811BE"/>
    <w:rPr>
      <w:rFonts w:ascii="Calibri" w:eastAsia="Times New Roman" w:hAnsi="Calibri" w:cs="Times New Roman"/>
      <w:b/>
      <w:bCs/>
      <w:kern w:val="0"/>
      <w:sz w:val="20"/>
      <w:szCs w:val="20"/>
      <w:lang w:eastAsia="ru-RU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7DDA"/>
    <w:pPr>
      <w:spacing w:after="200" w:line="276" w:lineRule="auto"/>
    </w:pPr>
    <w:rPr>
      <w:rFonts w:ascii="Calibri" w:eastAsia="Times New Roman" w:hAnsi="Calibri" w:cs="Times New Roman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7EB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813AA"/>
    <w:rPr>
      <w:color w:val="808080"/>
    </w:rPr>
  </w:style>
  <w:style w:type="paragraph" w:styleId="a5">
    <w:name w:val="Normal (Web)"/>
    <w:basedOn w:val="a"/>
    <w:uiPriority w:val="99"/>
    <w:semiHidden/>
    <w:unhideWhenUsed/>
    <w:rsid w:val="00EA7DD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181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811BE"/>
    <w:rPr>
      <w:rFonts w:ascii="Tahoma" w:eastAsia="Times New Roman" w:hAnsi="Tahoma" w:cs="Tahoma"/>
      <w:kern w:val="0"/>
      <w:sz w:val="16"/>
      <w:szCs w:val="16"/>
      <w:lang w:eastAsia="ru-RU"/>
      <w14:ligatures w14:val="none"/>
    </w:rPr>
  </w:style>
  <w:style w:type="character" w:styleId="a8">
    <w:name w:val="annotation reference"/>
    <w:basedOn w:val="a0"/>
    <w:uiPriority w:val="99"/>
    <w:semiHidden/>
    <w:unhideWhenUsed/>
    <w:rsid w:val="001811BE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1811BE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1811BE"/>
    <w:rPr>
      <w:rFonts w:ascii="Calibri" w:eastAsia="Times New Roman" w:hAnsi="Calibri" w:cs="Times New Roman"/>
      <w:kern w:val="0"/>
      <w:sz w:val="20"/>
      <w:szCs w:val="20"/>
      <w:lang w:eastAsia="ru-RU"/>
      <w14:ligatures w14:val="none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1811BE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1811BE"/>
    <w:rPr>
      <w:rFonts w:ascii="Calibri" w:eastAsia="Times New Roman" w:hAnsi="Calibri" w:cs="Times New Roman"/>
      <w:b/>
      <w:bCs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96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9</Pages>
  <Words>1111</Words>
  <Characters>6334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Тишковец</dc:creator>
  <cp:keywords/>
  <dc:description/>
  <cp:lastModifiedBy>Alexey Frolov</cp:lastModifiedBy>
  <cp:revision>5</cp:revision>
  <dcterms:created xsi:type="dcterms:W3CDTF">2023-09-10T16:26:00Z</dcterms:created>
  <dcterms:modified xsi:type="dcterms:W3CDTF">2023-09-13T14:57:00Z</dcterms:modified>
</cp:coreProperties>
</file>